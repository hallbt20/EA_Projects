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F6A9E" w14:textId="77777777" w:rsidR="009B417A" w:rsidRDefault="009B417A" w:rsidP="009B417A">
      <w:pPr>
        <w:jc w:val="center"/>
      </w:pPr>
      <w:r>
        <w:t>Analyzing Discrepancies Between Dashboard Reports</w:t>
      </w:r>
    </w:p>
    <w:p w14:paraId="7E6A0111" w14:textId="77777777" w:rsidR="009B417A" w:rsidRDefault="009B417A" w:rsidP="009B417A">
      <w:pPr>
        <w:jc w:val="center"/>
      </w:pPr>
    </w:p>
    <w:p w14:paraId="43B7E8EE" w14:textId="77777777" w:rsidR="009B417A" w:rsidRDefault="009B417A" w:rsidP="009B417A">
      <w:r>
        <w:t>We compared variances for billed hours and in the EA Team Dashboard (ETD) compared to the Resource Management Dashboard (RMD)</w:t>
      </w:r>
    </w:p>
    <w:p w14:paraId="016FC0C4" w14:textId="77777777" w:rsidR="009B417A" w:rsidRDefault="009B417A" w:rsidP="009B417A"/>
    <w:p w14:paraId="3742CB90" w14:textId="77777777" w:rsidR="009B417A" w:rsidRDefault="009B417A" w:rsidP="009B417A">
      <w:r>
        <w:t>The month-by-month data was downloaded from the RMD, and a Python script was used to label records in each month and concatenate the data into a single file (ea_legacy_fiscal_year_by_month.xlsx). Here, this file contains the billable hours (</w:t>
      </w:r>
      <w:proofErr w:type="spellStart"/>
      <w:r>
        <w:t>WIP_Hours</w:t>
      </w:r>
      <w:proofErr w:type="spellEnd"/>
      <w:r>
        <w:t>) for the given month in the 2024 fiscal year (</w:t>
      </w:r>
      <w:proofErr w:type="spellStart"/>
      <w:r>
        <w:t>WIP_Month</w:t>
      </w:r>
      <w:proofErr w:type="spellEnd"/>
      <w:r>
        <w:t>). A person-per-person check was done to compare how an individual advisor’s reported billable hours were reported in RMD (</w:t>
      </w:r>
      <w:proofErr w:type="spellStart"/>
      <w:r>
        <w:t>WIP_Hours_RMD</w:t>
      </w:r>
      <w:proofErr w:type="spellEnd"/>
      <w:r>
        <w:t>) and ETD (</w:t>
      </w:r>
      <w:proofErr w:type="spellStart"/>
      <w:r>
        <w:t>WIP_Hours_ETD</w:t>
      </w:r>
      <w:proofErr w:type="spellEnd"/>
      <w:r>
        <w:t xml:space="preserve">). </w:t>
      </w:r>
    </w:p>
    <w:p w14:paraId="18881B2C" w14:textId="77777777" w:rsidR="009B417A" w:rsidRDefault="009B417A" w:rsidP="009B417A"/>
    <w:p w14:paraId="38872D58" w14:textId="77777777" w:rsidR="009B417A" w:rsidRDefault="009B417A" w:rsidP="009B417A">
      <w:commentRangeStart w:id="0"/>
      <w:commentRangeStart w:id="1"/>
      <w:r>
        <w:t xml:space="preserve">Out of 42 individually </w:t>
      </w:r>
      <w:commentRangeEnd w:id="0"/>
      <w:r>
        <w:rPr>
          <w:rStyle w:val="CommentReference"/>
        </w:rPr>
        <w:commentReference w:id="0"/>
      </w:r>
      <w:commentRangeEnd w:id="1"/>
      <w:r w:rsidR="00D757E1">
        <w:rPr>
          <w:rStyle w:val="CommentReference"/>
        </w:rPr>
        <w:commentReference w:id="1"/>
      </w:r>
      <w:r>
        <w:t xml:space="preserve">tested advisory colleagues in the month of August 2023:  </w:t>
      </w:r>
    </w:p>
    <w:p w14:paraId="34E351F3" w14:textId="0462E4CD" w:rsidR="009B417A" w:rsidRDefault="009B417A" w:rsidP="009B417A">
      <w:pPr>
        <w:pStyle w:val="ListParagraph"/>
        <w:numPr>
          <w:ilvl w:val="0"/>
          <w:numId w:val="21"/>
        </w:numPr>
      </w:pPr>
      <w:r>
        <w:t xml:space="preserve">20 showed no variance between billable hours across the two </w:t>
      </w:r>
      <w:del w:id="2" w:author="Brad Hall" w:date="2024-06-14T12:50:00Z">
        <w:r w:rsidDel="003125A3">
          <w:delText>dashboards</w:delText>
        </w:r>
      </w:del>
      <w:ins w:id="3" w:author="Brad Hall" w:date="2024-06-14T12:50:00Z">
        <w:r w:rsidR="003125A3">
          <w:t>dashboards.</w:t>
        </w:r>
      </w:ins>
      <w:r>
        <w:t xml:space="preserve"> </w:t>
      </w:r>
    </w:p>
    <w:p w14:paraId="0FCBADF9" w14:textId="77777777" w:rsidR="009B417A" w:rsidRDefault="009B417A" w:rsidP="009B417A">
      <w:pPr>
        <w:pStyle w:val="ListParagraph"/>
        <w:numPr>
          <w:ilvl w:val="0"/>
          <w:numId w:val="21"/>
        </w:numPr>
      </w:pPr>
      <w:r>
        <w:t xml:space="preserve">8 did display variance in billable hours between the two dashboards. </w:t>
      </w:r>
    </w:p>
    <w:p w14:paraId="7DDE9051" w14:textId="02F541EE" w:rsidR="009B417A" w:rsidRDefault="009B417A" w:rsidP="009B417A">
      <w:pPr>
        <w:pStyle w:val="ListParagraph"/>
        <w:numPr>
          <w:ilvl w:val="0"/>
          <w:numId w:val="21"/>
        </w:numPr>
      </w:pPr>
      <w:r>
        <w:t xml:space="preserve">14 advisors were in the RMD but not in the ETD. </w:t>
      </w:r>
    </w:p>
    <w:p w14:paraId="45075FEC" w14:textId="2C2AF253" w:rsidR="009B417A" w:rsidRDefault="009B417A" w:rsidP="009B417A">
      <w:r>
        <w:t>The trend seems to be that hours do not match for all clients where realization was not 100%. An additional observation was that 100% realization was more often prevalent in later months than earlier ones.</w:t>
      </w:r>
    </w:p>
    <w:p w14:paraId="6068B66A" w14:textId="77777777" w:rsidR="009B417A" w:rsidRDefault="009B417A" w:rsidP="009B417A"/>
    <w:p w14:paraId="63E042C8" w14:textId="77777777" w:rsidR="009B417A" w:rsidRDefault="009B417A" w:rsidP="009B417A"/>
    <w:p w14:paraId="659FF395" w14:textId="77777777" w:rsidR="009B417A" w:rsidRDefault="009B417A" w:rsidP="009B417A">
      <w:pPr>
        <w:rPr>
          <w:u w:val="single"/>
        </w:rPr>
      </w:pPr>
      <w:r w:rsidRPr="00B20F86">
        <w:rPr>
          <w:u w:val="single"/>
        </w:rPr>
        <w:t xml:space="preserve">Here’s an example of the variance we found: </w:t>
      </w:r>
    </w:p>
    <w:p w14:paraId="058E839B" w14:textId="77777777" w:rsidR="009B417A" w:rsidRPr="00B20F86" w:rsidRDefault="009B417A" w:rsidP="009B417A">
      <w:pPr>
        <w:rPr>
          <w:u w:val="single"/>
        </w:rPr>
      </w:pPr>
    </w:p>
    <w:p w14:paraId="425A6405" w14:textId="5CBA82C7" w:rsidR="009B417A" w:rsidRDefault="009B417A" w:rsidP="009B417A">
      <w:r>
        <w:t>Adeola Akinrinade reported 156.3 billable hours in RMD but 168 billable hours in ETD:</w:t>
      </w:r>
    </w:p>
    <w:p w14:paraId="20BBF8AC" w14:textId="77777777" w:rsidR="009B417A" w:rsidRDefault="009B417A" w:rsidP="009B417A"/>
    <w:p w14:paraId="663FA4B1" w14:textId="77777777" w:rsidR="009B417A" w:rsidRDefault="009B417A" w:rsidP="009B417A">
      <w:pPr>
        <w:keepNext/>
      </w:pPr>
      <w:r>
        <w:rPr>
          <w:noProof/>
        </w:rPr>
        <w:drawing>
          <wp:inline distT="0" distB="0" distL="0" distR="0" wp14:anchorId="1DF72A7B" wp14:editId="2E256C7B">
            <wp:extent cx="5943600" cy="1565910"/>
            <wp:effectExtent l="0" t="0" r="0" b="0"/>
            <wp:docPr id="1806062085" name="Picture 1" descr="A screenshot of a project d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62085" name="Picture 1" descr="A screenshot of a project description&#10;&#10;Description automatically generated"/>
                    <pic:cNvPicPr/>
                  </pic:nvPicPr>
                  <pic:blipFill>
                    <a:blip r:embed="rId17"/>
                    <a:stretch>
                      <a:fillRect/>
                    </a:stretch>
                  </pic:blipFill>
                  <pic:spPr>
                    <a:xfrm>
                      <a:off x="0" y="0"/>
                      <a:ext cx="5943600" cy="1565910"/>
                    </a:xfrm>
                    <a:prstGeom prst="rect">
                      <a:avLst/>
                    </a:prstGeom>
                  </pic:spPr>
                </pic:pic>
              </a:graphicData>
            </a:graphic>
          </wp:inline>
        </w:drawing>
      </w:r>
    </w:p>
    <w:p w14:paraId="329DFBB5" w14:textId="4F08CA6E" w:rsidR="009B417A" w:rsidRDefault="009B417A" w:rsidP="009B417A">
      <w:pPr>
        <w:pStyle w:val="Caption"/>
        <w:jc w:val="center"/>
      </w:pPr>
      <w:r>
        <w:t xml:space="preserve">Figure </w:t>
      </w:r>
      <w:r>
        <w:fldChar w:fldCharType="begin"/>
      </w:r>
      <w:r>
        <w:instrText xml:space="preserve"> SEQ Figure \* ARABIC </w:instrText>
      </w:r>
      <w:r>
        <w:fldChar w:fldCharType="separate"/>
      </w:r>
      <w:r w:rsidR="00B86E41">
        <w:rPr>
          <w:noProof/>
        </w:rPr>
        <w:t>1</w:t>
      </w:r>
      <w:r>
        <w:fldChar w:fldCharType="end"/>
      </w:r>
      <w:r>
        <w:t>: Reported Hours in RMD</w:t>
      </w:r>
    </w:p>
    <w:p w14:paraId="71CE2DAF" w14:textId="77777777" w:rsidR="009B417A" w:rsidRDefault="009B417A" w:rsidP="009B417A">
      <w:pPr>
        <w:keepNext/>
      </w:pPr>
      <w:r>
        <w:rPr>
          <w:noProof/>
        </w:rPr>
        <w:lastRenderedPageBreak/>
        <w:drawing>
          <wp:inline distT="0" distB="0" distL="0" distR="0" wp14:anchorId="6CBF7336" wp14:editId="07B3D83B">
            <wp:extent cx="6108290" cy="1352550"/>
            <wp:effectExtent l="0" t="0" r="6985" b="0"/>
            <wp:docPr id="9071984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98421" name="Picture 1" descr="A screenshot of a graph&#10;&#10;Description automatically generated"/>
                    <pic:cNvPicPr/>
                  </pic:nvPicPr>
                  <pic:blipFill>
                    <a:blip r:embed="rId18"/>
                    <a:stretch>
                      <a:fillRect/>
                    </a:stretch>
                  </pic:blipFill>
                  <pic:spPr>
                    <a:xfrm>
                      <a:off x="0" y="0"/>
                      <a:ext cx="6111613" cy="1353286"/>
                    </a:xfrm>
                    <a:prstGeom prst="rect">
                      <a:avLst/>
                    </a:prstGeom>
                  </pic:spPr>
                </pic:pic>
              </a:graphicData>
            </a:graphic>
          </wp:inline>
        </w:drawing>
      </w:r>
    </w:p>
    <w:p w14:paraId="0DBB981A" w14:textId="6EDE12E5" w:rsidR="009B417A" w:rsidRDefault="009B417A" w:rsidP="009B417A">
      <w:pPr>
        <w:pStyle w:val="Caption"/>
        <w:jc w:val="center"/>
      </w:pPr>
      <w:r>
        <w:t xml:space="preserve">Figure </w:t>
      </w:r>
      <w:r>
        <w:fldChar w:fldCharType="begin"/>
      </w:r>
      <w:r>
        <w:instrText xml:space="preserve"> SEQ Figure \* ARABIC </w:instrText>
      </w:r>
      <w:r>
        <w:fldChar w:fldCharType="separate"/>
      </w:r>
      <w:r w:rsidR="00B86E41">
        <w:rPr>
          <w:noProof/>
        </w:rPr>
        <w:t>2</w:t>
      </w:r>
      <w:r>
        <w:fldChar w:fldCharType="end"/>
      </w:r>
      <w:r>
        <w:t>: Reported Hours in ETD</w:t>
      </w:r>
    </w:p>
    <w:p w14:paraId="70C6C4EE" w14:textId="77777777" w:rsidR="009B417A" w:rsidRDefault="009B417A" w:rsidP="009B417A"/>
    <w:p w14:paraId="485902A1" w14:textId="48DF1C8A" w:rsidR="009B417A" w:rsidRDefault="009B417A" w:rsidP="009B417A">
      <w:r>
        <w:t xml:space="preserve">In speaking with </w:t>
      </w:r>
      <w:r w:rsidR="00D757E1">
        <w:t>Garrett,</w:t>
      </w:r>
      <w:r>
        <w:t xml:space="preserve"> he explained that: </w:t>
      </w:r>
    </w:p>
    <w:p w14:paraId="73E2C551" w14:textId="77777777" w:rsidR="009B417A" w:rsidRDefault="009B417A" w:rsidP="009B417A"/>
    <w:p w14:paraId="0D840974" w14:textId="3B1F5ADB" w:rsidR="009B417A" w:rsidRDefault="009B417A" w:rsidP="009B417A">
      <w:r>
        <w:t xml:space="preserve">When we receive the SAP data, it’s all at the transaction level and tied to a Transaction ID. Initially when we established the dashboard logic for this feed, we were getting duplicate Transaction IDs for the same number of hours worked on the same </w:t>
      </w:r>
      <w:r w:rsidR="00D757E1">
        <w:t>client and</w:t>
      </w:r>
      <w:r>
        <w:t xml:space="preserve"> created dashboard logic to zero out the duplicate.  We assumed that this was how SAP was accounting </w:t>
      </w:r>
      <w:r w:rsidR="00D757E1">
        <w:t>for write</w:t>
      </w:r>
      <w:r>
        <w:t xml:space="preserve"> ups and write downs. </w:t>
      </w:r>
    </w:p>
    <w:p w14:paraId="23DB930B" w14:textId="77777777" w:rsidR="009B417A" w:rsidRDefault="009B417A" w:rsidP="009B417A"/>
    <w:p w14:paraId="1D6B4F74" w14:textId="63903A7F" w:rsidR="009B417A" w:rsidRDefault="009B417A" w:rsidP="009B417A">
      <w:r>
        <w:t>When we looked further this week though it appears that in some cases, changes are being made to the work package, cost center, and that worked value is being moved from one work package to another.</w:t>
      </w:r>
    </w:p>
    <w:p w14:paraId="6D9181B5" w14:textId="77777777" w:rsidR="009B417A" w:rsidRDefault="009B417A" w:rsidP="009B417A"/>
    <w:p w14:paraId="25423B9E" w14:textId="44EEF604" w:rsidR="002331B3" w:rsidRDefault="009B417A" w:rsidP="002331B3">
      <w:pPr>
        <w:rPr>
          <w:ins w:id="4" w:author="Brad Hall" w:date="2024-06-14T12:44:00Z"/>
        </w:rPr>
      </w:pPr>
      <w:r>
        <w:t xml:space="preserve">Garrett has removed the logic and now it is pulling everything flatly as work value and worked hours. </w:t>
      </w:r>
      <w:ins w:id="5" w:author="Brad Hall" w:date="2024-06-14T12:44:00Z">
        <w:r w:rsidR="002331B3">
          <w:t xml:space="preserve">After the new logic was applied, </w:t>
        </w:r>
      </w:ins>
      <w:ins w:id="6" w:author="Brad Hall" w:date="2024-06-14T12:45:00Z">
        <w:r w:rsidR="002331B3">
          <w:t>the collected data was updated to produce an Excel sheet called EA Legacy Billable Hours Comparison (By Month).xlsx. However,</w:t>
        </w:r>
      </w:ins>
      <w:ins w:id="7" w:author="Brad Hall" w:date="2024-06-14T12:44:00Z">
        <w:r w:rsidR="002331B3">
          <w:t xml:space="preserve"> variances in hours being recorded in RMD &amp; ETD</w:t>
        </w:r>
      </w:ins>
      <w:ins w:id="8" w:author="Brad Hall" w:date="2024-06-14T12:46:00Z">
        <w:r w:rsidR="002331B3">
          <w:t xml:space="preserve"> were still present.</w:t>
        </w:r>
      </w:ins>
    </w:p>
    <w:p w14:paraId="1B5DFC09" w14:textId="54D35112" w:rsidR="00D757E1" w:rsidRDefault="00D757E1" w:rsidP="009B417A">
      <w:pPr>
        <w:rPr>
          <w:ins w:id="9" w:author="Brad Hall" w:date="2024-06-14T12:39:00Z"/>
        </w:rPr>
      </w:pPr>
    </w:p>
    <w:p w14:paraId="32D4CF21" w14:textId="26AB1412" w:rsidR="00D757E1" w:rsidRDefault="00D757E1" w:rsidP="00D757E1">
      <w:pPr>
        <w:rPr>
          <w:ins w:id="10" w:author="Brad Hall" w:date="2024-06-14T12:39:00Z"/>
        </w:rPr>
      </w:pPr>
      <w:ins w:id="11" w:author="Brad Hall" w:date="2024-06-14T12:39:00Z">
        <w:r>
          <w:t xml:space="preserve">The Billable Hours tab has hours per advisor per month. The column </w:t>
        </w:r>
        <w:r w:rsidRPr="00614FF3">
          <w:rPr>
            <w:i/>
            <w:iCs/>
          </w:rPr>
          <w:t>Variance</w:t>
        </w:r>
        <w:r>
          <w:rPr>
            <w:i/>
            <w:iCs/>
          </w:rPr>
          <w:t xml:space="preserve"> </w:t>
        </w:r>
        <w:r>
          <w:t>is a difference between the reported hours in RMD (</w:t>
        </w:r>
        <w:proofErr w:type="spellStart"/>
        <w:r>
          <w:rPr>
            <w:i/>
            <w:iCs/>
          </w:rPr>
          <w:t>WIP_Hours_RMD</w:t>
        </w:r>
        <w:proofErr w:type="spellEnd"/>
        <w:r>
          <w:t>) and reported hours in ETD (</w:t>
        </w:r>
        <w:proofErr w:type="spellStart"/>
        <w:r>
          <w:rPr>
            <w:i/>
            <w:iCs/>
          </w:rPr>
          <w:t>WIP_Hours_ETD</w:t>
        </w:r>
        <w:proofErr w:type="spellEnd"/>
        <w:r>
          <w:t xml:space="preserve">). The column </w:t>
        </w:r>
        <w:proofErr w:type="spellStart"/>
        <w:r>
          <w:t>Variance_Type</w:t>
        </w:r>
        <w:proofErr w:type="spellEnd"/>
        <w:r>
          <w:t xml:space="preserve"> measures the four types of variance situations: </w:t>
        </w:r>
      </w:ins>
    </w:p>
    <w:p w14:paraId="291AE787" w14:textId="77777777" w:rsidR="00D757E1" w:rsidRDefault="00D757E1" w:rsidP="00D757E1">
      <w:pPr>
        <w:pStyle w:val="ListParagraph"/>
        <w:numPr>
          <w:ilvl w:val="0"/>
          <w:numId w:val="22"/>
        </w:numPr>
        <w:rPr>
          <w:ins w:id="12" w:author="Brad Hall" w:date="2024-06-14T12:39:00Z"/>
        </w:rPr>
      </w:pPr>
      <w:ins w:id="13" w:author="Brad Hall" w:date="2024-06-14T12:39:00Z">
        <w:r>
          <w:t>Good: The absolute value of the variance is &lt; 0.5</w:t>
        </w:r>
      </w:ins>
    </w:p>
    <w:p w14:paraId="0830E4E9" w14:textId="77777777" w:rsidR="00D757E1" w:rsidRDefault="00D757E1" w:rsidP="00D757E1">
      <w:pPr>
        <w:pStyle w:val="ListParagraph"/>
        <w:numPr>
          <w:ilvl w:val="0"/>
          <w:numId w:val="22"/>
        </w:numPr>
        <w:rPr>
          <w:ins w:id="14" w:author="Brad Hall" w:date="2024-06-14T12:39:00Z"/>
        </w:rPr>
      </w:pPr>
      <w:ins w:id="15" w:author="Brad Hall" w:date="2024-06-14T12:39:00Z">
        <w:r>
          <w:t>Missing – Good: Advisors who were recorded in one system but not another, but the number of billable hours in the recorded system is 0 (resulting in no variance)</w:t>
        </w:r>
      </w:ins>
    </w:p>
    <w:p w14:paraId="56CA8154" w14:textId="77777777" w:rsidR="00D757E1" w:rsidRDefault="00D757E1" w:rsidP="00D757E1">
      <w:pPr>
        <w:pStyle w:val="ListParagraph"/>
        <w:numPr>
          <w:ilvl w:val="0"/>
          <w:numId w:val="22"/>
        </w:numPr>
        <w:rPr>
          <w:ins w:id="16" w:author="Brad Hall" w:date="2024-06-14T12:39:00Z"/>
        </w:rPr>
      </w:pPr>
      <w:ins w:id="17" w:author="Brad Hall" w:date="2024-06-14T12:39:00Z">
        <w:r>
          <w:t>Missing – Bad: Advisors who were recorded in one system but not another, but the number of billable hours in the recorded system is nonzero (resulting in some variance)</w:t>
        </w:r>
      </w:ins>
    </w:p>
    <w:p w14:paraId="59A4A704" w14:textId="51BC9650" w:rsidR="002331B3" w:rsidRDefault="00D757E1">
      <w:pPr>
        <w:pStyle w:val="ListParagraph"/>
        <w:numPr>
          <w:ilvl w:val="0"/>
          <w:numId w:val="22"/>
        </w:numPr>
        <w:rPr>
          <w:ins w:id="18" w:author="Brad Hall" w:date="2024-06-14T12:41:00Z"/>
        </w:rPr>
        <w:pPrChange w:id="19" w:author="Brad Hall" w:date="2024-06-14T12:42:00Z">
          <w:pPr/>
        </w:pPrChange>
      </w:pPr>
      <w:ins w:id="20" w:author="Brad Hall" w:date="2024-06-14T12:39:00Z">
        <w:r>
          <w:t>Bad: The absolute value of the variance is &gt;= 0.5</w:t>
        </w:r>
      </w:ins>
    </w:p>
    <w:p w14:paraId="23000205" w14:textId="389F7DAA" w:rsidR="00D757E1" w:rsidRDefault="00D757E1" w:rsidP="00D757E1">
      <w:pPr>
        <w:rPr>
          <w:ins w:id="21" w:author="Brad Hall" w:date="2024-06-14T12:39:00Z"/>
        </w:rPr>
      </w:pPr>
      <w:ins w:id="22" w:author="Brad Hall" w:date="2024-06-14T12:39:00Z">
        <w:r>
          <w:t>The distribution of records in each category are as follows:</w:t>
        </w:r>
      </w:ins>
    </w:p>
    <w:p w14:paraId="525A475E" w14:textId="77777777" w:rsidR="00D757E1" w:rsidRDefault="00D757E1" w:rsidP="00D757E1">
      <w:pPr>
        <w:pStyle w:val="ListParagraph"/>
        <w:numPr>
          <w:ilvl w:val="0"/>
          <w:numId w:val="23"/>
        </w:numPr>
        <w:rPr>
          <w:ins w:id="23" w:author="Brad Hall" w:date="2024-06-14T12:39:00Z"/>
        </w:rPr>
      </w:pPr>
      <w:ins w:id="24" w:author="Brad Hall" w:date="2024-06-14T12:39:00Z">
        <w:r>
          <w:t>Good: 1787 of 3446 records</w:t>
        </w:r>
      </w:ins>
    </w:p>
    <w:p w14:paraId="6C70BAE9" w14:textId="77777777" w:rsidR="00D757E1" w:rsidRDefault="00D757E1" w:rsidP="00D757E1">
      <w:pPr>
        <w:pStyle w:val="ListParagraph"/>
        <w:numPr>
          <w:ilvl w:val="0"/>
          <w:numId w:val="23"/>
        </w:numPr>
        <w:rPr>
          <w:ins w:id="25" w:author="Brad Hall" w:date="2024-06-14T12:39:00Z"/>
        </w:rPr>
      </w:pPr>
      <w:ins w:id="26" w:author="Brad Hall" w:date="2024-06-14T12:39:00Z">
        <w:r>
          <w:lastRenderedPageBreak/>
          <w:t>Missing – Good: 1392 of 3446 records</w:t>
        </w:r>
      </w:ins>
    </w:p>
    <w:p w14:paraId="3BBF6DB6" w14:textId="77777777" w:rsidR="00D757E1" w:rsidRDefault="00D757E1" w:rsidP="00D757E1">
      <w:pPr>
        <w:pStyle w:val="ListParagraph"/>
        <w:numPr>
          <w:ilvl w:val="0"/>
          <w:numId w:val="23"/>
        </w:numPr>
        <w:rPr>
          <w:ins w:id="27" w:author="Brad Hall" w:date="2024-06-14T12:39:00Z"/>
        </w:rPr>
      </w:pPr>
      <w:ins w:id="28" w:author="Brad Hall" w:date="2024-06-14T12:39:00Z">
        <w:r>
          <w:t>Missing – Bad: 129 of 3446 records</w:t>
        </w:r>
      </w:ins>
    </w:p>
    <w:p w14:paraId="39E0BCB4" w14:textId="77777777" w:rsidR="00D757E1" w:rsidRDefault="00D757E1" w:rsidP="00D757E1">
      <w:pPr>
        <w:pStyle w:val="ListParagraph"/>
        <w:numPr>
          <w:ilvl w:val="0"/>
          <w:numId w:val="23"/>
        </w:numPr>
        <w:rPr>
          <w:ins w:id="29" w:author="Brad Hall" w:date="2024-06-14T12:39:00Z"/>
        </w:rPr>
      </w:pPr>
      <w:ins w:id="30" w:author="Brad Hall" w:date="2024-06-14T12:39:00Z">
        <w:r>
          <w:t>Bad: 138 of 3446 records</w:t>
        </w:r>
      </w:ins>
    </w:p>
    <w:p w14:paraId="0B118364" w14:textId="7F2FF6F8" w:rsidR="00714DDE" w:rsidRDefault="00D757E1" w:rsidP="00D757E1">
      <w:ins w:id="31" w:author="Brad Hall" w:date="2024-06-14T12:39:00Z">
        <w:r>
          <w:t xml:space="preserve">This results in 267 of 3446 (7.7%) of records contributing towards the total variance among the two dashboards [i.e., Missing – Bad and Bad variance levels]. </w:t>
        </w:r>
      </w:ins>
      <w:ins w:id="32" w:author="Brad Hall [2]" w:date="2024-06-20T14:17:00Z" w16du:dateUtc="2024-06-20T19:17:00Z">
        <w:r w:rsidR="00E851EC">
          <w:t xml:space="preserve">The distribution of variance per practice group and practice and provided in the </w:t>
        </w:r>
        <w:proofErr w:type="gramStart"/>
        <w:r w:rsidR="00E851EC">
          <w:t>pivot, and</w:t>
        </w:r>
        <w:proofErr w:type="gramEnd"/>
        <w:r w:rsidR="00E851EC">
          <w:t xml:space="preserve"> is shown below in Figure 3. </w:t>
        </w:r>
      </w:ins>
    </w:p>
    <w:p w14:paraId="3DD77A53" w14:textId="77777777" w:rsidR="005C1675" w:rsidRDefault="005C1675" w:rsidP="00D757E1"/>
    <w:p w14:paraId="18113FC4" w14:textId="77777777" w:rsidR="00B86E41" w:rsidRDefault="005C1675" w:rsidP="00B86E41">
      <w:pPr>
        <w:keepNext/>
      </w:pPr>
      <w:r>
        <w:rPr>
          <w:noProof/>
        </w:rPr>
        <w:drawing>
          <wp:inline distT="0" distB="0" distL="0" distR="0" wp14:anchorId="120D7C39" wp14:editId="290E46FB">
            <wp:extent cx="5943600" cy="4935855"/>
            <wp:effectExtent l="0" t="0" r="0" b="0"/>
            <wp:docPr id="277051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634" name="Picture 1" descr="A screenshot of a computer&#10;&#10;Description automatically generated"/>
                    <pic:cNvPicPr/>
                  </pic:nvPicPr>
                  <pic:blipFill>
                    <a:blip r:embed="rId19"/>
                    <a:stretch>
                      <a:fillRect/>
                    </a:stretch>
                  </pic:blipFill>
                  <pic:spPr>
                    <a:xfrm>
                      <a:off x="0" y="0"/>
                      <a:ext cx="5943600" cy="4935855"/>
                    </a:xfrm>
                    <a:prstGeom prst="rect">
                      <a:avLst/>
                    </a:prstGeom>
                  </pic:spPr>
                </pic:pic>
              </a:graphicData>
            </a:graphic>
          </wp:inline>
        </w:drawing>
      </w:r>
    </w:p>
    <w:p w14:paraId="5CA47A84" w14:textId="7F3C4308" w:rsidR="005C1675" w:rsidRDefault="00B86E41" w:rsidP="00B86E41">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AA3016">
        <w:t>distribution of variance per practice group and practice</w:t>
      </w:r>
    </w:p>
    <w:p w14:paraId="147FEE26" w14:textId="77777777" w:rsidR="00E851EC" w:rsidRDefault="00E851EC" w:rsidP="00E851EC"/>
    <w:p w14:paraId="0591A50A" w14:textId="1CE2665D" w:rsidR="00E851EC" w:rsidRDefault="00E851EC" w:rsidP="00E851EC">
      <w:r>
        <w:t xml:space="preserve">The practice group Strategy &amp; Transformation Service accounts for 4947 out of 7491 (66%) of total variance in hours, with Strategy &amp; Management Consulting contributing towards 54% of the total variance alone. </w:t>
      </w:r>
      <w:r w:rsidR="00307A07">
        <w:t xml:space="preserve">This was further investigated in the </w:t>
      </w:r>
      <w:r w:rsidR="00B30981">
        <w:t xml:space="preserve">sheet Pivot – STS. </w:t>
      </w:r>
    </w:p>
    <w:p w14:paraId="298DF368" w14:textId="004DB339" w:rsidR="00C064CA" w:rsidRDefault="003E426E" w:rsidP="00C064CA">
      <w:pPr>
        <w:pStyle w:val="ListParagraph"/>
        <w:numPr>
          <w:ilvl w:val="0"/>
          <w:numId w:val="24"/>
        </w:numPr>
      </w:pPr>
      <w:r>
        <w:t xml:space="preserve">Variance Type: </w:t>
      </w:r>
      <w:r w:rsidR="00C064CA">
        <w:t xml:space="preserve">‘Missing – Bad’ records accounted for </w:t>
      </w:r>
      <w:r w:rsidR="00C27436">
        <w:t xml:space="preserve">3124 hours of </w:t>
      </w:r>
      <w:r w:rsidR="00A106F4">
        <w:t>variance.</w:t>
      </w:r>
    </w:p>
    <w:p w14:paraId="3DB7A3EE" w14:textId="4C5F5BB3" w:rsidR="00C27436" w:rsidRDefault="00D80E9F" w:rsidP="00A106F4">
      <w:pPr>
        <w:pStyle w:val="ListParagraph"/>
        <w:numPr>
          <w:ilvl w:val="0"/>
          <w:numId w:val="24"/>
        </w:numPr>
      </w:pPr>
      <w:r>
        <w:lastRenderedPageBreak/>
        <w:t xml:space="preserve">Advisory colleagues </w:t>
      </w:r>
      <w:r w:rsidR="00425C00">
        <w:t xml:space="preserve">Bryan Diem and Marta Voda contributed the most hours of variance, with </w:t>
      </w:r>
      <w:r w:rsidR="0090205D">
        <w:t>760 and 400 hours; respectively. Both colleagues had entries in RMD but not in ETD.</w:t>
      </w:r>
    </w:p>
    <w:p w14:paraId="6560B490" w14:textId="74C4CABE" w:rsidR="001B3CD7" w:rsidRDefault="003E426E" w:rsidP="00C30351">
      <w:pPr>
        <w:pStyle w:val="ListParagraph"/>
        <w:numPr>
          <w:ilvl w:val="0"/>
          <w:numId w:val="24"/>
        </w:numPr>
      </w:pPr>
      <w:r>
        <w:t>Title: Seniors (</w:t>
      </w:r>
      <w:r w:rsidR="00E7089B">
        <w:t>1408) and Directors (1033) contributed towards the most variance in hours.</w:t>
      </w:r>
    </w:p>
    <w:p w14:paraId="14596BD5" w14:textId="77777777" w:rsidR="00C30351" w:rsidRDefault="00C30351" w:rsidP="00C30351">
      <w:pPr>
        <w:pStyle w:val="ListParagraph"/>
        <w:numPr>
          <w:ilvl w:val="0"/>
          <w:numId w:val="24"/>
        </w:numPr>
      </w:pPr>
      <w:r>
        <w:t>Location: Minneapolis (1326) and San Mateo (1482) contributed towards the most variance in hours.</w:t>
      </w:r>
    </w:p>
    <w:p w14:paraId="78DC1047" w14:textId="5E1F0B69" w:rsidR="00D757E1" w:rsidRDefault="002331B3" w:rsidP="00D757E1">
      <w:r w:rsidDel="002331B3">
        <w:t xml:space="preserve">Here </w:t>
      </w:r>
      <w:r>
        <w:t>are</w:t>
      </w:r>
      <w:r w:rsidDel="002331B3">
        <w:t xml:space="preserve"> </w:t>
      </w:r>
      <w:r>
        <w:t>some</w:t>
      </w:r>
      <w:r w:rsidDel="002331B3">
        <w:t xml:space="preserve"> example</w:t>
      </w:r>
      <w:r>
        <w:t>s</w:t>
      </w:r>
      <w:r w:rsidDel="002331B3">
        <w:t xml:space="preserve"> after the new logic was applied for an employee:</w:t>
      </w:r>
    </w:p>
    <w:p w14:paraId="5A08C74C" w14:textId="77777777" w:rsidR="00A106F4" w:rsidRDefault="00A106F4" w:rsidP="00D757E1"/>
    <w:p w14:paraId="2D697A5E" w14:textId="77777777" w:rsidR="00D757E1" w:rsidRDefault="00D757E1" w:rsidP="00D757E1">
      <w:r>
        <w:t>For the Bad variance types, the individual cases were investigated. In January 2024, advisor Srinivas Kotha reported 63 RMD billable hours vs 56.5 billable hours. The client breakdowns can be found below:</w:t>
      </w:r>
    </w:p>
    <w:p w14:paraId="42882451" w14:textId="77777777" w:rsidR="00D757E1" w:rsidRDefault="00D757E1" w:rsidP="00D757E1"/>
    <w:p w14:paraId="7BE60BCB" w14:textId="6DB5E493" w:rsidR="00D757E1" w:rsidRDefault="00D757E1" w:rsidP="00D757E1">
      <w:pPr>
        <w:keepNext/>
        <w:jc w:val="center"/>
      </w:pPr>
      <w:r>
        <w:rPr>
          <w:noProof/>
        </w:rPr>
        <w:drawing>
          <wp:inline distT="0" distB="0" distL="0" distR="0" wp14:anchorId="5857F165" wp14:editId="40D4894E">
            <wp:extent cx="5943600" cy="995680"/>
            <wp:effectExtent l="0" t="0" r="0" b="0"/>
            <wp:docPr id="11187311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1182" name="Picture 1" descr="A screenshot of a graph&#10;&#10;Description automatically generated"/>
                    <pic:cNvPicPr/>
                  </pic:nvPicPr>
                  <pic:blipFill>
                    <a:blip r:embed="rId20"/>
                    <a:stretch>
                      <a:fillRect/>
                    </a:stretch>
                  </pic:blipFill>
                  <pic:spPr>
                    <a:xfrm>
                      <a:off x="0" y="0"/>
                      <a:ext cx="5943600" cy="995680"/>
                    </a:xfrm>
                    <a:prstGeom prst="rect">
                      <a:avLst/>
                    </a:prstGeom>
                  </pic:spPr>
                </pic:pic>
              </a:graphicData>
            </a:graphic>
          </wp:inline>
        </w:drawing>
      </w:r>
    </w:p>
    <w:p w14:paraId="435F58D1" w14:textId="31C12553" w:rsidR="00D757E1" w:rsidRDefault="00D757E1" w:rsidP="00D757E1">
      <w:pPr>
        <w:pStyle w:val="Caption"/>
        <w:jc w:val="center"/>
      </w:pPr>
      <w:r>
        <w:t xml:space="preserve">Figure </w:t>
      </w:r>
      <w:r>
        <w:fldChar w:fldCharType="begin"/>
      </w:r>
      <w:r>
        <w:instrText xml:space="preserve"> SEQ Figure \* ARABIC </w:instrText>
      </w:r>
      <w:r>
        <w:fldChar w:fldCharType="separate"/>
      </w:r>
      <w:r w:rsidR="00B86E41">
        <w:rPr>
          <w:noProof/>
        </w:rPr>
        <w:t>5</w:t>
      </w:r>
      <w:r>
        <w:fldChar w:fldCharType="end"/>
      </w:r>
      <w:r>
        <w:t>:</w:t>
      </w:r>
      <w:r w:rsidRPr="007E335F">
        <w:t xml:space="preserve"> REPORTED HOURS IN ETD FOR </w:t>
      </w:r>
      <w:r>
        <w:t>Srinivas Kotha during january 2024</w:t>
      </w:r>
    </w:p>
    <w:p w14:paraId="3BDF1D52" w14:textId="77777777" w:rsidR="00D757E1" w:rsidRDefault="00D757E1" w:rsidP="00D757E1">
      <w:pPr>
        <w:jc w:val="center"/>
      </w:pPr>
    </w:p>
    <w:p w14:paraId="7974B2FE" w14:textId="4FE01B24" w:rsidR="00D757E1" w:rsidRDefault="00D757E1" w:rsidP="00D757E1">
      <w:pPr>
        <w:keepNext/>
        <w:jc w:val="center"/>
      </w:pPr>
      <w:r>
        <w:rPr>
          <w:noProof/>
        </w:rPr>
        <w:drawing>
          <wp:inline distT="0" distB="0" distL="0" distR="0" wp14:anchorId="34A45878" wp14:editId="1FE2B2FC">
            <wp:extent cx="5943600" cy="937260"/>
            <wp:effectExtent l="0" t="0" r="0" b="0"/>
            <wp:docPr id="1054282949" name="Picture 1" descr="A screenshot of a project d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82949" name="Picture 1" descr="A screenshot of a project description&#10;&#10;Description automatically generated"/>
                    <pic:cNvPicPr/>
                  </pic:nvPicPr>
                  <pic:blipFill>
                    <a:blip r:embed="rId21"/>
                    <a:stretch>
                      <a:fillRect/>
                    </a:stretch>
                  </pic:blipFill>
                  <pic:spPr>
                    <a:xfrm>
                      <a:off x="0" y="0"/>
                      <a:ext cx="5943600" cy="937260"/>
                    </a:xfrm>
                    <a:prstGeom prst="rect">
                      <a:avLst/>
                    </a:prstGeom>
                  </pic:spPr>
                </pic:pic>
              </a:graphicData>
            </a:graphic>
          </wp:inline>
        </w:drawing>
      </w:r>
    </w:p>
    <w:p w14:paraId="12215B13" w14:textId="22A62D5E" w:rsidR="00D757E1" w:rsidRDefault="00D757E1" w:rsidP="00F73C28">
      <w:pPr>
        <w:pStyle w:val="Caption"/>
        <w:jc w:val="center"/>
      </w:pPr>
      <w:r>
        <w:t xml:space="preserve">Figure </w:t>
      </w:r>
      <w:r>
        <w:rPr>
          <w:b w:val="0"/>
          <w:iCs w:val="0"/>
          <w:caps w:val="0"/>
        </w:rPr>
        <w:fldChar w:fldCharType="begin"/>
      </w:r>
      <w:r>
        <w:instrText xml:space="preserve"> SEQ Figure \* ARABIC </w:instrText>
      </w:r>
      <w:r>
        <w:rPr>
          <w:b w:val="0"/>
          <w:iCs w:val="0"/>
          <w:caps w:val="0"/>
        </w:rPr>
        <w:fldChar w:fldCharType="separate"/>
      </w:r>
      <w:r w:rsidR="00B86E41">
        <w:rPr>
          <w:noProof/>
        </w:rPr>
        <w:t>6</w:t>
      </w:r>
      <w:r>
        <w:rPr>
          <w:b w:val="0"/>
          <w:iCs w:val="0"/>
          <w:caps w:val="0"/>
        </w:rPr>
        <w:fldChar w:fldCharType="end"/>
      </w:r>
      <w:r>
        <w:t xml:space="preserve">: </w:t>
      </w:r>
      <w:r w:rsidRPr="000B2529">
        <w:t xml:space="preserve">REPORTED HOURS IN </w:t>
      </w:r>
      <w:r>
        <w:t>RMD</w:t>
      </w:r>
      <w:r w:rsidRPr="000B2529">
        <w:t xml:space="preserve"> FOR SRINIVAS KOTHA</w:t>
      </w:r>
      <w:r>
        <w:t xml:space="preserve"> during January 2024</w:t>
      </w:r>
    </w:p>
    <w:p w14:paraId="15C79C39" w14:textId="77777777" w:rsidR="009B417A" w:rsidRDefault="009B417A" w:rsidP="00951C90"/>
    <w:p w14:paraId="6AFC1F67" w14:textId="77777777" w:rsidR="009B417A" w:rsidRDefault="009B417A" w:rsidP="009B417A">
      <w:r>
        <w:t xml:space="preserve">February 2024 shows a stark contrast between billable hours for Bryan Diem with 138 billable hours in RMD and only 7 billable hours in ETD. The client breakdowns are shown below. </w:t>
      </w:r>
    </w:p>
    <w:p w14:paraId="654DAA60" w14:textId="77777777" w:rsidR="009B417A" w:rsidRDefault="009B417A" w:rsidP="009B417A"/>
    <w:p w14:paraId="6F8E1DBB" w14:textId="12095EDE" w:rsidR="009B417A" w:rsidRDefault="009B417A" w:rsidP="009B417A">
      <w:pPr>
        <w:keepNext/>
      </w:pPr>
      <w:r>
        <w:rPr>
          <w:noProof/>
        </w:rPr>
        <w:drawing>
          <wp:inline distT="0" distB="0" distL="0" distR="0" wp14:anchorId="17A15BB1" wp14:editId="24475810">
            <wp:extent cx="5943600" cy="1288415"/>
            <wp:effectExtent l="0" t="0" r="0" b="6985"/>
            <wp:docPr id="122371315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13150" name="Picture 1" descr="A screen shot of a graph&#10;&#10;Description automatically generated"/>
                    <pic:cNvPicPr/>
                  </pic:nvPicPr>
                  <pic:blipFill>
                    <a:blip r:embed="rId22"/>
                    <a:stretch>
                      <a:fillRect/>
                    </a:stretch>
                  </pic:blipFill>
                  <pic:spPr>
                    <a:xfrm>
                      <a:off x="0" y="0"/>
                      <a:ext cx="5943600" cy="1288415"/>
                    </a:xfrm>
                    <a:prstGeom prst="rect">
                      <a:avLst/>
                    </a:prstGeom>
                  </pic:spPr>
                </pic:pic>
              </a:graphicData>
            </a:graphic>
          </wp:inline>
        </w:drawing>
      </w:r>
    </w:p>
    <w:p w14:paraId="3A178E9D" w14:textId="13922D9D" w:rsidR="009B417A" w:rsidRDefault="009B417A" w:rsidP="009B417A">
      <w:pPr>
        <w:pStyle w:val="Caption"/>
        <w:jc w:val="center"/>
      </w:pPr>
      <w:r>
        <w:t xml:space="preserve">Figure </w:t>
      </w:r>
      <w:r>
        <w:fldChar w:fldCharType="begin"/>
      </w:r>
      <w:r>
        <w:instrText xml:space="preserve"> SEQ Figure \* ARABIC </w:instrText>
      </w:r>
      <w:r>
        <w:fldChar w:fldCharType="separate"/>
      </w:r>
      <w:r w:rsidR="00B86E41">
        <w:rPr>
          <w:noProof/>
        </w:rPr>
        <w:t>7</w:t>
      </w:r>
      <w:r>
        <w:fldChar w:fldCharType="end"/>
      </w:r>
      <w:r>
        <w:t xml:space="preserve">: </w:t>
      </w:r>
      <w:r w:rsidRPr="00633C63">
        <w:t xml:space="preserve">REPORTED HOURS IN </w:t>
      </w:r>
      <w:r>
        <w:t>ETD</w:t>
      </w:r>
      <w:r w:rsidRPr="00633C63">
        <w:t xml:space="preserve"> FOR </w:t>
      </w:r>
      <w:r>
        <w:t xml:space="preserve">Bryan Diem </w:t>
      </w:r>
      <w:r w:rsidRPr="00633C63">
        <w:t xml:space="preserve">DURING </w:t>
      </w:r>
      <w:r>
        <w:t>February</w:t>
      </w:r>
      <w:r w:rsidRPr="00633C63">
        <w:t xml:space="preserve"> 2024</w:t>
      </w:r>
    </w:p>
    <w:p w14:paraId="34C6E44B" w14:textId="77777777" w:rsidR="009B417A" w:rsidRDefault="009B417A" w:rsidP="009B417A"/>
    <w:p w14:paraId="4D30E11F" w14:textId="1EF83B35" w:rsidR="009B417A" w:rsidRDefault="009B417A" w:rsidP="009B417A">
      <w:pPr>
        <w:keepNext/>
      </w:pPr>
      <w:r>
        <w:rPr>
          <w:noProof/>
        </w:rPr>
        <w:lastRenderedPageBreak/>
        <w:drawing>
          <wp:inline distT="0" distB="0" distL="0" distR="0" wp14:anchorId="600A3195" wp14:editId="021CFDD2">
            <wp:extent cx="5943600" cy="3019425"/>
            <wp:effectExtent l="0" t="0" r="0" b="9525"/>
            <wp:docPr id="1805979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79318" name="Picture 1" descr="A screenshot of a computer&#10;&#10;Description automatically generated"/>
                    <pic:cNvPicPr/>
                  </pic:nvPicPr>
                  <pic:blipFill>
                    <a:blip r:embed="rId23"/>
                    <a:stretch>
                      <a:fillRect/>
                    </a:stretch>
                  </pic:blipFill>
                  <pic:spPr>
                    <a:xfrm>
                      <a:off x="0" y="0"/>
                      <a:ext cx="5943600" cy="3019425"/>
                    </a:xfrm>
                    <a:prstGeom prst="rect">
                      <a:avLst/>
                    </a:prstGeom>
                  </pic:spPr>
                </pic:pic>
              </a:graphicData>
            </a:graphic>
          </wp:inline>
        </w:drawing>
      </w:r>
    </w:p>
    <w:p w14:paraId="67392DDD" w14:textId="2023F79D" w:rsidR="009B417A" w:rsidRPr="00D84100" w:rsidRDefault="009B417A" w:rsidP="009B417A">
      <w:pPr>
        <w:pStyle w:val="Caption"/>
        <w:jc w:val="center"/>
      </w:pPr>
      <w:r>
        <w:t xml:space="preserve">Figure </w:t>
      </w:r>
      <w:r>
        <w:rPr>
          <w:b w:val="0"/>
          <w:iCs w:val="0"/>
          <w:caps w:val="0"/>
        </w:rPr>
        <w:fldChar w:fldCharType="begin"/>
      </w:r>
      <w:r>
        <w:instrText xml:space="preserve"> SEQ Figure \* ARABIC </w:instrText>
      </w:r>
      <w:r>
        <w:rPr>
          <w:b w:val="0"/>
          <w:iCs w:val="0"/>
          <w:caps w:val="0"/>
        </w:rPr>
        <w:fldChar w:fldCharType="separate"/>
      </w:r>
      <w:r w:rsidR="00B86E41">
        <w:rPr>
          <w:noProof/>
        </w:rPr>
        <w:t>8</w:t>
      </w:r>
      <w:r>
        <w:rPr>
          <w:b w:val="0"/>
          <w:iCs w:val="0"/>
          <w:caps w:val="0"/>
        </w:rPr>
        <w:fldChar w:fldCharType="end"/>
      </w:r>
      <w:r>
        <w:t xml:space="preserve">: </w:t>
      </w:r>
      <w:r w:rsidRPr="00652210">
        <w:t xml:space="preserve">REPORTED HOURS IN </w:t>
      </w:r>
      <w:r>
        <w:t>RMD</w:t>
      </w:r>
      <w:r w:rsidRPr="00652210">
        <w:t xml:space="preserve"> FOR BRYAN DIEM DURING FEBRUARY 2024</w:t>
      </w:r>
    </w:p>
    <w:p w14:paraId="7199E6B8" w14:textId="77777777" w:rsidR="0008737D" w:rsidRDefault="0008737D" w:rsidP="00086072"/>
    <w:p w14:paraId="3C1518BB" w14:textId="479E76AA" w:rsidR="001B3CD7" w:rsidRDefault="009C0900" w:rsidP="001B3CD7">
      <w:r>
        <w:t xml:space="preserve">Variance was </w:t>
      </w:r>
      <w:r>
        <w:t xml:space="preserve">also considered by month. </w:t>
      </w:r>
      <w:r w:rsidR="001B3CD7">
        <w:t xml:space="preserve">The </w:t>
      </w:r>
      <w:r w:rsidR="0016779C">
        <w:t>month-by-month</w:t>
      </w:r>
      <w:r w:rsidR="00BC3DB3">
        <w:t xml:space="preserve"> variances a</w:t>
      </w:r>
      <w:r w:rsidR="008157A3">
        <w:t xml:space="preserve">re presented below. </w:t>
      </w:r>
    </w:p>
    <w:p w14:paraId="04F12713" w14:textId="77777777" w:rsidR="00BC3DB3" w:rsidRDefault="00BC3DB3" w:rsidP="001B3CD7"/>
    <w:p w14:paraId="1062905C" w14:textId="77777777" w:rsidR="001B3CD7" w:rsidRDefault="001B3CD7" w:rsidP="001B3CD7">
      <w:pPr>
        <w:keepNext/>
        <w:jc w:val="center"/>
      </w:pPr>
      <w:r>
        <w:rPr>
          <w:noProof/>
        </w:rPr>
        <w:drawing>
          <wp:inline distT="0" distB="0" distL="0" distR="0" wp14:anchorId="076F97E5" wp14:editId="5F22DF71">
            <wp:extent cx="5400675" cy="2295525"/>
            <wp:effectExtent l="0" t="0" r="9525" b="9525"/>
            <wp:docPr id="137251486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81876" name="Picture 1" descr="A screenshot of a table&#10;&#10;Description automatically generated"/>
                    <pic:cNvPicPr/>
                  </pic:nvPicPr>
                  <pic:blipFill>
                    <a:blip r:embed="rId24"/>
                    <a:stretch>
                      <a:fillRect/>
                    </a:stretch>
                  </pic:blipFill>
                  <pic:spPr>
                    <a:xfrm>
                      <a:off x="0" y="0"/>
                      <a:ext cx="5400675" cy="2295525"/>
                    </a:xfrm>
                    <a:prstGeom prst="rect">
                      <a:avLst/>
                    </a:prstGeom>
                  </pic:spPr>
                </pic:pic>
              </a:graphicData>
            </a:graphic>
          </wp:inline>
        </w:drawing>
      </w:r>
    </w:p>
    <w:p w14:paraId="3048C568" w14:textId="77777777" w:rsidR="001B3CD7" w:rsidRDefault="001B3CD7" w:rsidP="001B3CD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Month by Month Breakdowns of Dashboard Variance</w:t>
      </w:r>
    </w:p>
    <w:p w14:paraId="72C9F228" w14:textId="77777777" w:rsidR="001B3CD7" w:rsidRDefault="001B3CD7" w:rsidP="001B3CD7"/>
    <w:p w14:paraId="485BDE65" w14:textId="77777777" w:rsidR="001B3CD7" w:rsidRDefault="001B3CD7" w:rsidP="001B3CD7">
      <w:r>
        <w:t xml:space="preserve">By applying filters to the pivot table, the Missing – Bad variance type contributes towards the majority of variance, with 5793 of 7490.96. This refers to total hours coming from one dashboard but not reported in the other for the indicated month. </w:t>
      </w:r>
    </w:p>
    <w:p w14:paraId="697838B9" w14:textId="09A714BA" w:rsidR="0008737D" w:rsidRPr="0093141F" w:rsidRDefault="0008737D" w:rsidP="0008737D"/>
    <w:sectPr w:rsidR="0008737D" w:rsidRPr="0093141F" w:rsidSect="000E51B8">
      <w:headerReference w:type="default" r:id="rId25"/>
      <w:footerReference w:type="default" r:id="rId26"/>
      <w:headerReference w:type="first" r:id="rId27"/>
      <w:footerReference w:type="first" r:id="rId28"/>
      <w:pgSz w:w="12240" w:h="15840" w:code="1"/>
      <w:pgMar w:top="1440" w:right="1440" w:bottom="1800" w:left="1440" w:header="720" w:footer="38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nna Lemmon" w:date="2024-06-14T11:46:00Z" w:initials="JL">
    <w:p w14:paraId="15EEE68F" w14:textId="77777777" w:rsidR="009B417A" w:rsidRDefault="009B417A" w:rsidP="009B417A">
      <w:pPr>
        <w:pStyle w:val="CommentText"/>
      </w:pPr>
      <w:r>
        <w:rPr>
          <w:rStyle w:val="CommentReference"/>
        </w:rPr>
        <w:annotationRef/>
      </w:r>
      <w:r>
        <w:t>Brad- why is the population tested only 42? We should have over 100 colleagues reflecting on the RMD.</w:t>
      </w:r>
    </w:p>
  </w:comment>
  <w:comment w:id="1" w:author="Brad Hall" w:date="2024-06-14T12:32:00Z" w:initials="BH">
    <w:p w14:paraId="5005291A" w14:textId="77777777" w:rsidR="003125A3" w:rsidRDefault="00D757E1" w:rsidP="003125A3">
      <w:pPr>
        <w:pStyle w:val="CommentText"/>
      </w:pPr>
      <w:r>
        <w:rPr>
          <w:rStyle w:val="CommentReference"/>
        </w:rPr>
        <w:annotationRef/>
      </w:r>
      <w:r w:rsidR="003125A3">
        <w:t xml:space="preserve">These were the records manually compared before I reported my findings to you and Garrett fixed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EEE68F" w15:done="0"/>
  <w15:commentEx w15:paraId="5005291A" w15:paraIdParent="15EEE6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2CB977" w16cex:dateUtc="2024-06-14T16:46:00Z"/>
  <w16cex:commentExtensible w16cex:durableId="51A97ABC" w16cex:dateUtc="2024-06-14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EEE68F" w16cid:durableId="3C2CB977"/>
  <w16cid:commentId w16cid:paraId="5005291A" w16cid:durableId="51A97A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1B62A" w14:textId="77777777" w:rsidR="00EC4DB2" w:rsidRDefault="00EC4DB2" w:rsidP="00C17A1E">
      <w:pPr>
        <w:spacing w:line="240" w:lineRule="auto"/>
      </w:pPr>
      <w:r>
        <w:separator/>
      </w:r>
    </w:p>
  </w:endnote>
  <w:endnote w:type="continuationSeparator" w:id="0">
    <w:p w14:paraId="200C3374" w14:textId="77777777" w:rsidR="00EC4DB2" w:rsidRDefault="00EC4DB2" w:rsidP="00C17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1E24" w14:textId="77777777" w:rsidR="00402212" w:rsidRDefault="00402212" w:rsidP="00CA20B9">
    <w:pPr>
      <w:pStyle w:val="Footer"/>
    </w:pPr>
  </w:p>
  <w:tbl>
    <w:tblPr>
      <w:tblStyle w:val="Blank"/>
      <w:tblW w:w="9361" w:type="dxa"/>
      <w:tblLayout w:type="fixed"/>
      <w:tblLook w:val="04A0" w:firstRow="1" w:lastRow="0" w:firstColumn="1" w:lastColumn="0" w:noHBand="0" w:noVBand="1"/>
    </w:tblPr>
    <w:tblGrid>
      <w:gridCol w:w="646"/>
      <w:gridCol w:w="8715"/>
    </w:tblGrid>
    <w:tr w:rsidR="00725860" w14:paraId="1E2AC82D" w14:textId="77777777" w:rsidTr="00E1270F">
      <w:trPr>
        <w:cantSplit/>
        <w:trHeight w:val="737"/>
      </w:trPr>
      <w:sdt>
        <w:sdtPr>
          <w:alias w:val="image"/>
          <w:tag w:val="{&quot;templafy&quot;:{&quot;id&quot;:&quot;4c12c099-991d-46d0-aa65-1da73f1f3b3f&quot;}}"/>
          <w:id w:val="1582718486"/>
          <w:picture/>
        </w:sdtPr>
        <w:sdtEndPr/>
        <w:sdtContent>
          <w:tc>
            <w:tcPr>
              <w:tcW w:w="646" w:type="dxa"/>
            </w:tcPr>
            <w:p w14:paraId="2DB41795" w14:textId="77777777" w:rsidR="00725860" w:rsidRDefault="0076137A" w:rsidP="008D3D5E">
              <w:pPr>
                <w:pStyle w:val="Image"/>
              </w:pPr>
              <w:r>
                <w:rPr>
                  <w:noProof/>
                </w:rPr>
                <w:drawing>
                  <wp:inline distT="0" distB="0" distL="0" distR="0" wp14:anchorId="7BBB5242" wp14:editId="5C4FA2DD">
                    <wp:extent cx="274597" cy="237600"/>
                    <wp:effectExtent l="0" t="0" r="0" b="0"/>
                    <wp:docPr id="17" name="Picture 23"/>
                    <wp:cNvGraphicFramePr/>
                    <a:graphic xmlns:a="http://schemas.openxmlformats.org/drawingml/2006/main">
                      <a:graphicData uri="http://schemas.openxmlformats.org/drawingml/2006/picture">
                        <pic:pic xmlns:pic="http://schemas.openxmlformats.org/drawingml/2006/picture">
                          <pic:nvPicPr>
                            <pic:cNvPr id="1213996161" name="Picture 23"/>
                            <pic:cNvPicPr/>
                          </pic:nvPicPr>
                          <pic:blipFill>
                            <a:blip r:embed="rId1"/>
                            <a:srcRect/>
                            <a:stretch/>
                          </pic:blipFill>
                          <pic:spPr>
                            <a:xfrm>
                              <a:off x="0" y="0"/>
                              <a:ext cx="274597" cy="237600"/>
                            </a:xfrm>
                            <a:prstGeom prst="rect">
                              <a:avLst/>
                            </a:prstGeom>
                          </pic:spPr>
                        </pic:pic>
                      </a:graphicData>
                    </a:graphic>
                  </wp:inline>
                </w:drawing>
              </w:r>
            </w:p>
          </w:tc>
        </w:sdtContent>
      </w:sdt>
      <w:tc>
        <w:tcPr>
          <w:tcW w:w="8715" w:type="dxa"/>
        </w:tcPr>
        <w:p w14:paraId="70F9740F" w14:textId="77777777" w:rsidR="00F96CC6" w:rsidRDefault="00F96CC6">
          <w:pPr>
            <w:pStyle w:val="Template-CompanyName"/>
          </w:pPr>
        </w:p>
        <w:sdt>
          <w:sdtPr>
            <w:alias w:val="{{Form.CompanyName.Web}}"/>
            <w:tag w:val="{&quot;templafy&quot;:{&quot;id&quot;:&quot;431275f3-7e47-4be0-8948-da145b531f11&quot;}}"/>
            <w:id w:val="1864863483"/>
          </w:sdtPr>
          <w:sdtEndPr/>
          <w:sdtContent>
            <w:p w14:paraId="2CE667D9" w14:textId="77777777" w:rsidR="00F96CC6" w:rsidRDefault="00FB1296">
              <w:pPr>
                <w:pStyle w:val="Template-Website"/>
                <w:rPr>
                  <w:rFonts w:cstheme="minorBidi"/>
                  <w:noProof w:val="0"/>
                  <w:color w:val="auto"/>
                  <w:sz w:val="22"/>
                </w:rPr>
              </w:pPr>
              <w:r>
                <w:t>www.eisneramper.com</w:t>
              </w:r>
            </w:p>
          </w:sdtContent>
        </w:sdt>
      </w:tc>
    </w:tr>
  </w:tbl>
  <w:p w14:paraId="6A4E1FBE" w14:textId="77777777" w:rsidR="00F7286E" w:rsidRPr="00C81165" w:rsidRDefault="00F7286E" w:rsidP="000278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DBF1C" w14:textId="77777777" w:rsidR="0093141F" w:rsidRPr="000E51B8" w:rsidRDefault="0093141F" w:rsidP="0093141F">
    <w:pPr>
      <w:rPr>
        <w:sz w:val="11"/>
        <w:szCs w:val="11"/>
      </w:rPr>
    </w:pPr>
    <w:r w:rsidRPr="000E51B8">
      <w:rPr>
        <w:color w:val="808080" w:themeColor="background1" w:themeShade="80"/>
        <w:sz w:val="11"/>
        <w:szCs w:val="11"/>
        <w:shd w:val="clear" w:color="auto" w:fill="FFFFFF"/>
      </w:rPr>
      <w:t>“EisnerAmper” is the brand name under which EisnerAmper LLP and Eisner Advisory Group LLC provide professional services. EisnerAmper LLP and Eisner Advisory Group LLC are independently owned firms that practice in an alternative practice structure in accordance with the AICPA Code of Professional Conduct and applicable law, regulations and professional standards. EisnerAmper LLP is a licensed CPA firm that provides attest services, and Eisner Advisory Group LLC and its subsidiary entities provide tax and business consulting services. Eisner Advisory Group LLC and its subsidiary entities are not licensed CPA firms.</w:t>
    </w:r>
    <w:sdt>
      <w:sdtPr>
        <w:rPr>
          <w:vanish/>
          <w:sz w:val="11"/>
          <w:szCs w:val="11"/>
        </w:rPr>
        <w:alias w:val="group"/>
        <w:tag w:val="{&quot;templafy&quot;:{&quot;id&quot;:&quot;2bf74f38-5cb2-4900-8d3a-753e884e7e30&quot;}}"/>
        <w:id w:val="-163402755"/>
      </w:sdtPr>
      <w:sdtEndPr/>
      <w:sdtContent>
        <w:sdt>
          <w:sdtPr>
            <w:rPr>
              <w:vanish/>
              <w:sz w:val="11"/>
              <w:szCs w:val="11"/>
            </w:rPr>
            <w:alias w:val="textElement"/>
            <w:tag w:val="{&quot;templafy&quot;:{&quot;id&quot;:&quot;0733d2c4-c664-4449-95b9-bbcf0ecfa4fd&quot;}}"/>
            <w:id w:val="-498278671"/>
          </w:sdtPr>
          <w:sdtEndPr/>
          <w:sdtContent>
            <w:r w:rsidRPr="000E51B8">
              <w:rPr>
                <w:vanish/>
                <w:color w:val="808080" w:themeColor="background1" w:themeShade="80"/>
                <w:sz w:val="11"/>
                <w:szCs w:val="11"/>
                <w:shd w:val="clear" w:color="auto" w:fill="FFFFFF"/>
              </w:rPr>
              <w:t>“EisnerAmper” is the brand name under which EisnerAmper LLP and Eisner Advisory Group LLC provide professional services. EisnerAmper LLP and Eisner Advisory Group LLC are independently owned firms that practice in an alternative practice structure in accordance with the AICPA Code of Professional Conduct and applicable law, regulations and professional standards. EisnerAmper LLP is a licensed CPA firm that provides attest services, and Eisner Advisory Group LLC and its subsidiary entities provide tax and business consulting services. Eisner Advisory Group LLC and its subsidiary entities are not licensed CPA firms.</w:t>
            </w:r>
          </w:sdtContent>
        </w:sdt>
      </w:sdtContent>
    </w:sdt>
  </w:p>
  <w:p w14:paraId="1A9976F5" w14:textId="77777777" w:rsidR="0093141F" w:rsidRPr="000E51B8" w:rsidRDefault="0093141F" w:rsidP="0093141F">
    <w:pPr>
      <w:rPr>
        <w:vanish/>
        <w:color w:val="808080" w:themeColor="background1" w:themeShade="80"/>
        <w:sz w:val="11"/>
        <w:szCs w:val="11"/>
      </w:rPr>
    </w:pPr>
  </w:p>
  <w:p w14:paraId="0C754A0E" w14:textId="77777777" w:rsidR="00A17946" w:rsidRPr="00027826" w:rsidRDefault="00A17946" w:rsidP="0093141F">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FAC02" w14:textId="77777777" w:rsidR="00EC4DB2" w:rsidRDefault="00EC4DB2" w:rsidP="00C17A1E">
      <w:pPr>
        <w:spacing w:line="240" w:lineRule="auto"/>
      </w:pPr>
      <w:r>
        <w:separator/>
      </w:r>
    </w:p>
  </w:footnote>
  <w:footnote w:type="continuationSeparator" w:id="0">
    <w:p w14:paraId="2C512414" w14:textId="77777777" w:rsidR="00EC4DB2" w:rsidRDefault="00EC4DB2" w:rsidP="00C17A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D3877" w14:textId="77777777" w:rsidR="00BF3215" w:rsidRPr="00693902" w:rsidRDefault="00BF3215" w:rsidP="00BF3215">
    <w:pPr>
      <w:jc w:val="right"/>
      <w:rPr>
        <w:rFonts w:cs="Segoe UI"/>
        <w:sz w:val="16"/>
        <w:szCs w:val="16"/>
      </w:rPr>
    </w:pPr>
    <w:r w:rsidRPr="00693902">
      <w:rPr>
        <w:rFonts w:cs="Segoe UI"/>
        <w:sz w:val="16"/>
        <w:szCs w:val="16"/>
      </w:rPr>
      <w:t xml:space="preserve">Page </w:t>
    </w:r>
    <w:r w:rsidRPr="00693902">
      <w:rPr>
        <w:rFonts w:cs="Segoe UI"/>
        <w:sz w:val="16"/>
        <w:szCs w:val="16"/>
      </w:rPr>
      <w:fldChar w:fldCharType="begin"/>
    </w:r>
    <w:r w:rsidRPr="00693902">
      <w:rPr>
        <w:rFonts w:cs="Segoe UI"/>
        <w:sz w:val="16"/>
        <w:szCs w:val="16"/>
      </w:rPr>
      <w:instrText xml:space="preserve"> PAGE   \* MERGEFORMAT </w:instrText>
    </w:r>
    <w:r w:rsidRPr="00693902">
      <w:rPr>
        <w:rFonts w:cs="Segoe UI"/>
        <w:sz w:val="16"/>
        <w:szCs w:val="16"/>
      </w:rPr>
      <w:fldChar w:fldCharType="separate"/>
    </w:r>
    <w:r>
      <w:rPr>
        <w:rFonts w:cs="Segoe UI"/>
        <w:sz w:val="16"/>
        <w:szCs w:val="16"/>
      </w:rPr>
      <w:t>2</w:t>
    </w:r>
    <w:r w:rsidRPr="00693902">
      <w:rPr>
        <w:rFonts w:cs="Segoe UI"/>
        <w:noProof/>
        <w:sz w:val="16"/>
        <w:szCs w:val="16"/>
      </w:rPr>
      <w:fldChar w:fldCharType="end"/>
    </w:r>
  </w:p>
  <w:p w14:paraId="0A1C160F" w14:textId="77777777" w:rsidR="00BF3215" w:rsidRDefault="00BF32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F47E7" w14:textId="77777777" w:rsidR="00402212" w:rsidRDefault="0093141F" w:rsidP="00402828">
    <w:pPr>
      <w:pStyle w:val="Header"/>
    </w:pPr>
    <w:r>
      <w:rPr>
        <w:noProof/>
      </w:rPr>
      <w:drawing>
        <wp:anchor distT="0" distB="0" distL="114300" distR="114300" simplePos="0" relativeHeight="251657215" behindDoc="0" locked="0" layoutInCell="1" allowOverlap="1" wp14:anchorId="7627DFE8" wp14:editId="72C5CF80">
          <wp:simplePos x="0" y="0"/>
          <wp:positionH relativeFrom="column">
            <wp:posOffset>0</wp:posOffset>
          </wp:positionH>
          <wp:positionV relativeFrom="paragraph">
            <wp:posOffset>-4428</wp:posOffset>
          </wp:positionV>
          <wp:extent cx="2174789" cy="306933"/>
          <wp:effectExtent l="0" t="0" r="0" b="0"/>
          <wp:wrapNone/>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1"/>
                  <a:stretch>
                    <a:fillRect/>
                  </a:stretch>
                </pic:blipFill>
                <pic:spPr>
                  <a:xfrm>
                    <a:off x="0" y="0"/>
                    <a:ext cx="2174789" cy="3069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1F2"/>
    <w:multiLevelType w:val="multilevel"/>
    <w:tmpl w:val="0EE49C78"/>
    <w:styleLink w:val="ListStyle-FactBoxListBullet"/>
    <w:lvl w:ilvl="0">
      <w:start w:val="1"/>
      <w:numFmt w:val="bullet"/>
      <w:pStyle w:val="FactBox-ListBullet"/>
      <w:lvlText w:val="•"/>
      <w:lvlJc w:val="left"/>
      <w:pPr>
        <w:ind w:left="454" w:hanging="284"/>
      </w:pPr>
      <w:rPr>
        <w:rFonts w:ascii="Segoe UI" w:hAnsi="Segoe UI" w:cs="Segoe UI"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1" w15:restartNumberingAfterBreak="0">
    <w:nsid w:val="049E5579"/>
    <w:multiLevelType w:val="multilevel"/>
    <w:tmpl w:val="9BCC5778"/>
    <w:lvl w:ilvl="0">
      <w:start w:val="1"/>
      <w:numFmt w:val="decimal"/>
      <w:pStyle w:val="ListNumber"/>
      <w:lvlText w:val="%1."/>
      <w:lvlJc w:val="left"/>
      <w:pPr>
        <w:ind w:left="363" w:hanging="363"/>
      </w:pPr>
      <w:rPr>
        <w:rFonts w:ascii="Segoe UI Semilight" w:hAnsi="Segoe UI Semilight" w:cs="Segoe UI" w:hint="default"/>
        <w:b w:val="0"/>
        <w:i w:val="0"/>
        <w:caps w:val="0"/>
        <w:strike w:val="0"/>
        <w:dstrike w:val="0"/>
        <w:vanish w:val="0"/>
        <w:color w:val="auto"/>
        <w:sz w:val="22"/>
        <w:vertAlign w:val="baseline"/>
      </w:rPr>
    </w:lvl>
    <w:lvl w:ilvl="1">
      <w:start w:val="1"/>
      <w:numFmt w:val="decimal"/>
      <w:pStyle w:val="ListNumber2"/>
      <w:lvlText w:val="%1.%2."/>
      <w:lvlJc w:val="left"/>
      <w:pPr>
        <w:ind w:left="879" w:hanging="516"/>
      </w:pPr>
      <w:rPr>
        <w:rFonts w:ascii="Segoe UI Semilight" w:hAnsi="Segoe UI Semilight" w:hint="default"/>
        <w:b w:val="0"/>
        <w:i w:val="0"/>
        <w:caps w:val="0"/>
        <w:strike w:val="0"/>
        <w:dstrike w:val="0"/>
        <w:vanish w:val="0"/>
        <w:color w:val="auto"/>
        <w:sz w:val="22"/>
        <w:vertAlign w:val="baseline"/>
      </w:rPr>
    </w:lvl>
    <w:lvl w:ilvl="2">
      <w:start w:val="1"/>
      <w:numFmt w:val="decimal"/>
      <w:pStyle w:val="ListNumber3"/>
      <w:lvlText w:val="%1.%2.%3."/>
      <w:lvlJc w:val="left"/>
      <w:pPr>
        <w:ind w:left="1559" w:hanging="652"/>
      </w:pPr>
      <w:rPr>
        <w:rFonts w:ascii="Segoe UI Semilight" w:hAnsi="Segoe UI Semilight" w:hint="default"/>
        <w:b w:val="0"/>
        <w:i w:val="0"/>
        <w:caps w:val="0"/>
        <w:strike w:val="0"/>
        <w:dstrike w:val="0"/>
        <w:vanish w:val="0"/>
        <w:color w:val="auto"/>
        <w:sz w:val="22"/>
        <w:vertAlign w:val="baseline"/>
      </w:rPr>
    </w:lvl>
    <w:lvl w:ilvl="3">
      <w:start w:val="1"/>
      <w:numFmt w:val="decimal"/>
      <w:pStyle w:val="ListNumber4"/>
      <w:lvlText w:val="%1.%2.%3.%4."/>
      <w:lvlJc w:val="left"/>
      <w:pPr>
        <w:tabs>
          <w:tab w:val="num" w:pos="1559"/>
        </w:tabs>
        <w:ind w:left="2722" w:hanging="1163"/>
      </w:pPr>
      <w:rPr>
        <w:rFonts w:ascii="Segoe UI Semilight" w:hAnsi="Segoe UI Semilight" w:hint="default"/>
        <w:b w:val="0"/>
        <w:i w:val="0"/>
        <w:caps w:val="0"/>
        <w:strike w:val="0"/>
        <w:dstrike w:val="0"/>
        <w:vanish w:val="0"/>
        <w:color w:val="auto"/>
        <w:sz w:val="22"/>
        <w:vertAlign w:val="baseline"/>
      </w:rPr>
    </w:lvl>
    <w:lvl w:ilvl="4">
      <w:start w:val="1"/>
      <w:numFmt w:val="decimal"/>
      <w:pStyle w:val="ListNumber5"/>
      <w:lvlText w:val="%1.%2.%3.%4.%5."/>
      <w:lvlJc w:val="left"/>
      <w:pPr>
        <w:tabs>
          <w:tab w:val="num" w:pos="2268"/>
        </w:tabs>
        <w:ind w:left="2722" w:hanging="1163"/>
      </w:pPr>
      <w:rPr>
        <w:rFonts w:ascii="Segoe UI Light" w:hAnsi="Segoe UI Light" w:hint="default"/>
        <w:b w:val="0"/>
        <w:i w:val="0"/>
        <w:caps w:val="0"/>
        <w:strike w:val="0"/>
        <w:dstrike w:val="0"/>
        <w:vanish w:val="0"/>
        <w:color w:val="auto"/>
        <w:sz w:val="22"/>
        <w:vertAlign w:val="baseline"/>
      </w:rPr>
    </w:lvl>
    <w:lvl w:ilvl="5">
      <w:start w:val="1"/>
      <w:numFmt w:val="decimal"/>
      <w:lvlText w:val="%1.%2.%3.%4.%5.%6."/>
      <w:lvlJc w:val="left"/>
      <w:pPr>
        <w:ind w:left="3119" w:hanging="1560"/>
      </w:pPr>
      <w:rPr>
        <w:rFonts w:ascii="Segoe UI Semilight" w:hAnsi="Segoe UI Semilight" w:hint="default"/>
        <w:b w:val="0"/>
        <w:i w:val="0"/>
        <w:caps w:val="0"/>
        <w:strike w:val="0"/>
        <w:dstrike w:val="0"/>
        <w:vanish w:val="0"/>
        <w:color w:val="auto"/>
        <w:sz w:val="22"/>
        <w:vertAlign w:val="baseline"/>
      </w:rPr>
    </w:lvl>
    <w:lvl w:ilvl="6">
      <w:start w:val="1"/>
      <w:numFmt w:val="decimal"/>
      <w:lvlText w:val="%1.%2.%3.%4.%5.%6.%7."/>
      <w:lvlJc w:val="left"/>
      <w:pPr>
        <w:ind w:left="3345" w:hanging="1786"/>
      </w:pPr>
      <w:rPr>
        <w:rFonts w:ascii="Segoe UI Semilight" w:hAnsi="Segoe UI Semilight" w:hint="default"/>
        <w:b w:val="0"/>
        <w:i w:val="0"/>
        <w:caps w:val="0"/>
        <w:strike w:val="0"/>
        <w:dstrike w:val="0"/>
        <w:vanish w:val="0"/>
        <w:color w:val="auto"/>
        <w:sz w:val="22"/>
        <w:vertAlign w:val="baseline"/>
      </w:rPr>
    </w:lvl>
    <w:lvl w:ilvl="7">
      <w:start w:val="1"/>
      <w:numFmt w:val="decimal"/>
      <w:lvlText w:val="%1.%2.%3.%4.%5.%6.%7.%8."/>
      <w:lvlJc w:val="left"/>
      <w:pPr>
        <w:tabs>
          <w:tab w:val="num" w:pos="18144"/>
        </w:tabs>
        <w:ind w:left="3515" w:hanging="1956"/>
      </w:pPr>
      <w:rPr>
        <w:rFonts w:ascii="Segoe UI Semilight" w:hAnsi="Segoe UI Semilight" w:hint="default"/>
        <w:b w:val="0"/>
        <w:i w:val="0"/>
        <w:caps w:val="0"/>
        <w:strike w:val="0"/>
        <w:dstrike w:val="0"/>
        <w:vanish w:val="0"/>
        <w:color w:val="auto"/>
        <w:sz w:val="22"/>
        <w:vertAlign w:val="baseline"/>
      </w:rPr>
    </w:lvl>
    <w:lvl w:ilvl="8">
      <w:start w:val="1"/>
      <w:numFmt w:val="decimal"/>
      <w:lvlText w:val="%1.%2.%3.%4.%5.%6.%7.%8.%9."/>
      <w:lvlJc w:val="left"/>
      <w:pPr>
        <w:ind w:left="3799" w:hanging="2240"/>
      </w:pPr>
      <w:rPr>
        <w:rFonts w:ascii="Segoe UI Semilight" w:hAnsi="Segoe UI Semilight" w:hint="default"/>
        <w:b w:val="0"/>
        <w:i w:val="0"/>
        <w:caps w:val="0"/>
        <w:strike w:val="0"/>
        <w:dstrike w:val="0"/>
        <w:vanish w:val="0"/>
        <w:color w:val="auto"/>
        <w:sz w:val="22"/>
        <w:vertAlign w:val="baseline"/>
      </w:rPr>
    </w:lvl>
  </w:abstractNum>
  <w:abstractNum w:abstractNumId="2" w15:restartNumberingAfterBreak="0">
    <w:nsid w:val="101E0D26"/>
    <w:multiLevelType w:val="multilevel"/>
    <w:tmpl w:val="0406001D"/>
    <w:styleLink w:val="1ai"/>
    <w:lvl w:ilvl="0">
      <w:start w:val="1"/>
      <w:numFmt w:val="decimal"/>
      <w:lvlText w:val="%1)"/>
      <w:lvlJc w:val="left"/>
      <w:pPr>
        <w:ind w:left="360" w:hanging="360"/>
      </w:pPr>
      <w:rPr>
        <w:rFonts w:ascii="Segoe UI" w:hAnsi="Segoe UI" w:cs="Segoe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EB237C"/>
    <w:multiLevelType w:val="multilevel"/>
    <w:tmpl w:val="E9086F02"/>
    <w:styleLink w:val="Liststyle-TableListBullet"/>
    <w:lvl w:ilvl="0">
      <w:start w:val="1"/>
      <w:numFmt w:val="bullet"/>
      <w:lvlText w:val="•"/>
      <w:lvlJc w:val="left"/>
      <w:pPr>
        <w:ind w:left="284" w:hanging="171"/>
      </w:pPr>
      <w:rPr>
        <w:rFonts w:ascii="Segoe UI" w:hAnsi="Segoe UI" w:cs="Segoe UI" w:hint="default"/>
      </w:rPr>
    </w:lvl>
    <w:lvl w:ilvl="1">
      <w:start w:val="1"/>
      <w:numFmt w:val="bullet"/>
      <w:lvlText w:val="•"/>
      <w:lvlJc w:val="left"/>
      <w:pPr>
        <w:ind w:left="454" w:hanging="171"/>
      </w:pPr>
      <w:rPr>
        <w:rFonts w:ascii="Arial" w:hAnsi="Arial" w:hint="default"/>
      </w:rPr>
    </w:lvl>
    <w:lvl w:ilvl="2">
      <w:start w:val="1"/>
      <w:numFmt w:val="bullet"/>
      <w:lvlText w:val="•"/>
      <w:lvlJc w:val="left"/>
      <w:pPr>
        <w:ind w:left="624" w:hanging="171"/>
      </w:pPr>
      <w:rPr>
        <w:rFonts w:ascii="Arial" w:hAnsi="Arial" w:hint="default"/>
      </w:rPr>
    </w:lvl>
    <w:lvl w:ilvl="3">
      <w:start w:val="1"/>
      <w:numFmt w:val="bullet"/>
      <w:lvlText w:val="•"/>
      <w:lvlJc w:val="left"/>
      <w:pPr>
        <w:ind w:left="794" w:hanging="171"/>
      </w:pPr>
      <w:rPr>
        <w:rFonts w:ascii="Arial" w:hAnsi="Arial" w:hint="default"/>
      </w:rPr>
    </w:lvl>
    <w:lvl w:ilvl="4">
      <w:start w:val="1"/>
      <w:numFmt w:val="bullet"/>
      <w:lvlText w:val="•"/>
      <w:lvlJc w:val="left"/>
      <w:pPr>
        <w:ind w:left="964" w:hanging="171"/>
      </w:pPr>
      <w:rPr>
        <w:rFonts w:ascii="Arial" w:hAnsi="Arial" w:hint="default"/>
      </w:rPr>
    </w:lvl>
    <w:lvl w:ilvl="5">
      <w:start w:val="1"/>
      <w:numFmt w:val="bullet"/>
      <w:lvlText w:val="•"/>
      <w:lvlJc w:val="left"/>
      <w:pPr>
        <w:ind w:left="1134" w:hanging="171"/>
      </w:pPr>
      <w:rPr>
        <w:rFonts w:ascii="Arial" w:hAnsi="Arial" w:hint="default"/>
      </w:rPr>
    </w:lvl>
    <w:lvl w:ilvl="6">
      <w:start w:val="1"/>
      <w:numFmt w:val="bullet"/>
      <w:lvlText w:val="•"/>
      <w:lvlJc w:val="left"/>
      <w:pPr>
        <w:ind w:left="1304" w:hanging="171"/>
      </w:pPr>
      <w:rPr>
        <w:rFonts w:ascii="Arial" w:hAnsi="Arial" w:hint="default"/>
      </w:rPr>
    </w:lvl>
    <w:lvl w:ilvl="7">
      <w:start w:val="1"/>
      <w:numFmt w:val="bullet"/>
      <w:lvlText w:val="•"/>
      <w:lvlJc w:val="left"/>
      <w:pPr>
        <w:ind w:left="1474" w:hanging="171"/>
      </w:pPr>
      <w:rPr>
        <w:rFonts w:ascii="Arial" w:hAnsi="Arial" w:hint="default"/>
      </w:rPr>
    </w:lvl>
    <w:lvl w:ilvl="8">
      <w:start w:val="1"/>
      <w:numFmt w:val="bullet"/>
      <w:lvlText w:val="•"/>
      <w:lvlJc w:val="left"/>
      <w:pPr>
        <w:ind w:left="1644" w:hanging="171"/>
      </w:pPr>
      <w:rPr>
        <w:rFonts w:ascii="Arial" w:hAnsi="Arial" w:hint="default"/>
      </w:rPr>
    </w:lvl>
  </w:abstractNum>
  <w:abstractNum w:abstractNumId="4" w15:restartNumberingAfterBreak="0">
    <w:nsid w:val="12476F5C"/>
    <w:multiLevelType w:val="multilevel"/>
    <w:tmpl w:val="0EE49C78"/>
    <w:numStyleLink w:val="ListStyle-FactBoxListBullet"/>
  </w:abstractNum>
  <w:abstractNum w:abstractNumId="5" w15:restartNumberingAfterBreak="0">
    <w:nsid w:val="12E505F8"/>
    <w:multiLevelType w:val="hybridMultilevel"/>
    <w:tmpl w:val="CA303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07172"/>
    <w:multiLevelType w:val="multilevel"/>
    <w:tmpl w:val="A6BA9C18"/>
    <w:numStyleLink w:val="ListStyle-TableListBullet0"/>
  </w:abstractNum>
  <w:abstractNum w:abstractNumId="7" w15:restartNumberingAfterBreak="0">
    <w:nsid w:val="197C6BC6"/>
    <w:multiLevelType w:val="multilevel"/>
    <w:tmpl w:val="6BD40C76"/>
    <w:styleLink w:val="ListStyle-ListAlphabet"/>
    <w:lvl w:ilvl="0">
      <w:start w:val="1"/>
      <w:numFmt w:val="lowerLetter"/>
      <w:lvlText w:val="%1."/>
      <w:lvlJc w:val="left"/>
      <w:pPr>
        <w:ind w:left="284" w:hanging="284"/>
      </w:pPr>
      <w:rPr>
        <w:rFonts w:ascii="Segoe UI" w:hAnsi="Segoe UI" w:cs="Segoe UI" w:hint="default"/>
      </w:rPr>
    </w:lvl>
    <w:lvl w:ilvl="1">
      <w:start w:val="1"/>
      <w:numFmt w:val="lowerRoman"/>
      <w:lvlText w:val="%2."/>
      <w:lvlJc w:val="left"/>
      <w:pPr>
        <w:ind w:left="568" w:hanging="284"/>
      </w:pPr>
      <w:rPr>
        <w:rFonts w:asciiTheme="minorHAnsi" w:hAnsiTheme="minorHAnsi" w:hint="default"/>
      </w:rPr>
    </w:lvl>
    <w:lvl w:ilvl="2">
      <w:start w:val="1"/>
      <w:numFmt w:val="decimal"/>
      <w:lvlText w:val="%3."/>
      <w:lvlJc w:val="left"/>
      <w:pPr>
        <w:ind w:left="852" w:hanging="284"/>
      </w:pPr>
      <w:rPr>
        <w:rFonts w:asciiTheme="minorHAnsi" w:hAnsiTheme="minorHAnsi" w:hint="default"/>
      </w:rPr>
    </w:lvl>
    <w:lvl w:ilvl="3">
      <w:start w:val="1"/>
      <w:numFmt w:val="lowerLetter"/>
      <w:lvlText w:val="%4)"/>
      <w:lvlJc w:val="left"/>
      <w:pPr>
        <w:ind w:left="1136" w:hanging="284"/>
      </w:pPr>
      <w:rPr>
        <w:rFonts w:asciiTheme="minorHAnsi" w:hAnsiTheme="minorHAnsi" w:hint="default"/>
      </w:rPr>
    </w:lvl>
    <w:lvl w:ilvl="4">
      <w:start w:val="1"/>
      <w:numFmt w:val="lowerRoman"/>
      <w:lvlText w:val="%5)"/>
      <w:lvlJc w:val="left"/>
      <w:pPr>
        <w:ind w:left="1420" w:hanging="284"/>
      </w:pPr>
      <w:rPr>
        <w:rFonts w:asciiTheme="minorHAnsi" w:hAnsiTheme="minorHAnsi" w:hint="default"/>
      </w:rPr>
    </w:lvl>
    <w:lvl w:ilvl="5">
      <w:start w:val="1"/>
      <w:numFmt w:val="decimal"/>
      <w:lvlText w:val="%6)"/>
      <w:lvlJc w:val="left"/>
      <w:pPr>
        <w:ind w:left="1704" w:hanging="284"/>
      </w:pPr>
      <w:rPr>
        <w:rFonts w:asciiTheme="minorHAnsi" w:hAnsiTheme="minorHAnsi" w:hint="default"/>
      </w:rPr>
    </w:lvl>
    <w:lvl w:ilvl="6">
      <w:start w:val="1"/>
      <w:numFmt w:val="lowerLetter"/>
      <w:lvlText w:val="(%7)"/>
      <w:lvlJc w:val="left"/>
      <w:pPr>
        <w:ind w:left="1988" w:hanging="284"/>
      </w:pPr>
      <w:rPr>
        <w:rFonts w:asciiTheme="minorHAnsi" w:hAnsiTheme="minorHAnsi" w:hint="default"/>
      </w:rPr>
    </w:lvl>
    <w:lvl w:ilvl="7">
      <w:start w:val="1"/>
      <w:numFmt w:val="lowerRoman"/>
      <w:lvlText w:val="(%8)"/>
      <w:lvlJc w:val="left"/>
      <w:pPr>
        <w:ind w:left="2272" w:hanging="284"/>
      </w:pPr>
      <w:rPr>
        <w:rFonts w:asciiTheme="minorHAnsi" w:hAnsiTheme="minorHAnsi" w:hint="default"/>
      </w:rPr>
    </w:lvl>
    <w:lvl w:ilvl="8">
      <w:start w:val="1"/>
      <w:numFmt w:val="decimal"/>
      <w:lvlText w:val="(%9)"/>
      <w:lvlJc w:val="left"/>
      <w:pPr>
        <w:ind w:left="2556" w:hanging="284"/>
      </w:pPr>
      <w:rPr>
        <w:rFonts w:asciiTheme="minorHAnsi" w:hAnsiTheme="minorHAnsi" w:hint="default"/>
      </w:rPr>
    </w:lvl>
  </w:abstractNum>
  <w:abstractNum w:abstractNumId="8" w15:restartNumberingAfterBreak="0">
    <w:nsid w:val="1E1B3059"/>
    <w:multiLevelType w:val="multilevel"/>
    <w:tmpl w:val="D5023312"/>
    <w:styleLink w:val="ListStyle-ListNumber"/>
    <w:lvl w:ilvl="0">
      <w:start w:val="1"/>
      <w:numFmt w:val="decimal"/>
      <w:lvlText w:val="%1."/>
      <w:lvlJc w:val="left"/>
      <w:pPr>
        <w:ind w:left="340" w:hanging="340"/>
      </w:pPr>
      <w:rPr>
        <w:rFonts w:ascii="Segoe UI" w:hAnsi="Segoe UI" w:cs="Segoe UI" w:hint="default"/>
      </w:rPr>
    </w:lvl>
    <w:lvl w:ilvl="1">
      <w:start w:val="1"/>
      <w:numFmt w:val="decimal"/>
      <w:lvlText w:val="%1.%2."/>
      <w:lvlJc w:val="left"/>
      <w:pPr>
        <w:ind w:left="964" w:hanging="624"/>
      </w:pPr>
      <w:rPr>
        <w:rFonts w:asciiTheme="minorHAnsi" w:hAnsiTheme="minorHAnsi" w:hint="default"/>
      </w:rPr>
    </w:lvl>
    <w:lvl w:ilvl="2">
      <w:start w:val="1"/>
      <w:numFmt w:val="decimal"/>
      <w:lvlText w:val="%1.%2.%3."/>
      <w:lvlJc w:val="left"/>
      <w:pPr>
        <w:ind w:left="1758" w:hanging="794"/>
      </w:pPr>
      <w:rPr>
        <w:rFonts w:asciiTheme="minorHAnsi" w:hAnsiTheme="minorHAnsi" w:hint="default"/>
      </w:rPr>
    </w:lvl>
    <w:lvl w:ilvl="3">
      <w:start w:val="1"/>
      <w:numFmt w:val="decimal"/>
      <w:lvlText w:val="%1.%2.%3.%4."/>
      <w:lvlJc w:val="left"/>
      <w:pPr>
        <w:ind w:left="2722" w:hanging="964"/>
      </w:pPr>
      <w:rPr>
        <w:rFonts w:asciiTheme="minorHAnsi" w:hAnsiTheme="minorHAnsi" w:hint="default"/>
      </w:rPr>
    </w:lvl>
    <w:lvl w:ilvl="4">
      <w:start w:val="1"/>
      <w:numFmt w:val="decimal"/>
      <w:lvlText w:val="%1.%2.%3.%4.%5."/>
      <w:lvlJc w:val="left"/>
      <w:pPr>
        <w:ind w:left="2892" w:hanging="1134"/>
      </w:pPr>
      <w:rPr>
        <w:rFonts w:asciiTheme="minorHAnsi" w:hAnsiTheme="minorHAnsi" w:hint="default"/>
      </w:rPr>
    </w:lvl>
    <w:lvl w:ilvl="5">
      <w:start w:val="1"/>
      <w:numFmt w:val="decimal"/>
      <w:lvlText w:val="%1.%2.%3.%4.%5.%6."/>
      <w:lvlJc w:val="left"/>
      <w:pPr>
        <w:ind w:left="3119" w:hanging="1361"/>
      </w:pPr>
      <w:rPr>
        <w:rFonts w:asciiTheme="minorHAnsi" w:hAnsiTheme="minorHAnsi" w:hint="default"/>
      </w:rPr>
    </w:lvl>
    <w:lvl w:ilvl="6">
      <w:start w:val="1"/>
      <w:numFmt w:val="decimal"/>
      <w:lvlText w:val="%1.%2.%3.%4.%5.%6.%7."/>
      <w:lvlJc w:val="left"/>
      <w:pPr>
        <w:ind w:left="3289" w:hanging="1531"/>
      </w:pPr>
      <w:rPr>
        <w:rFonts w:asciiTheme="minorHAnsi" w:hAnsiTheme="minorHAnsi" w:hint="default"/>
      </w:rPr>
    </w:lvl>
    <w:lvl w:ilvl="7">
      <w:start w:val="1"/>
      <w:numFmt w:val="decimal"/>
      <w:lvlText w:val="%1.%2.%3.%4.%5.%6.%7.%8."/>
      <w:lvlJc w:val="left"/>
      <w:pPr>
        <w:ind w:left="3459" w:hanging="1701"/>
      </w:pPr>
      <w:rPr>
        <w:rFonts w:asciiTheme="minorHAnsi" w:hAnsiTheme="minorHAnsi" w:hint="default"/>
      </w:rPr>
    </w:lvl>
    <w:lvl w:ilvl="8">
      <w:start w:val="1"/>
      <w:numFmt w:val="decimal"/>
      <w:lvlText w:val="%1.%2.%3.%4.%5.%6.%7.%8.%9."/>
      <w:lvlJc w:val="left"/>
      <w:pPr>
        <w:ind w:left="3686" w:hanging="1928"/>
      </w:pPr>
      <w:rPr>
        <w:rFonts w:asciiTheme="minorHAnsi" w:hAnsiTheme="minorHAnsi" w:hint="default"/>
      </w:rPr>
    </w:lvl>
  </w:abstractNum>
  <w:abstractNum w:abstractNumId="9" w15:restartNumberingAfterBreak="0">
    <w:nsid w:val="2019191E"/>
    <w:multiLevelType w:val="multilevel"/>
    <w:tmpl w:val="F0800074"/>
    <w:styleLink w:val="ListStyle-AppendixHeading"/>
    <w:lvl w:ilvl="0">
      <w:start w:val="1"/>
      <w:numFmt w:val="decimal"/>
      <w:pStyle w:val="AppendixHeading"/>
      <w:suff w:val="space"/>
      <w:lvlText w:val="Appendix %1 -"/>
      <w:lvlJc w:val="left"/>
      <w:pPr>
        <w:ind w:left="0" w:firstLine="0"/>
      </w:pPr>
      <w:rPr>
        <w:rFonts w:ascii="Segoe UI" w:hAnsi="Segoe UI" w:cs="Segoe UI"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7A35F22"/>
    <w:multiLevelType w:val="multilevel"/>
    <w:tmpl w:val="02584F62"/>
    <w:numStyleLink w:val="ListStyle-TableListNumber"/>
  </w:abstractNum>
  <w:abstractNum w:abstractNumId="11" w15:restartNumberingAfterBreak="0">
    <w:nsid w:val="2EAD7215"/>
    <w:multiLevelType w:val="multilevel"/>
    <w:tmpl w:val="F0800074"/>
    <w:numStyleLink w:val="ListStyle-AppendixHeading"/>
  </w:abstractNum>
  <w:abstractNum w:abstractNumId="12" w15:restartNumberingAfterBreak="0">
    <w:nsid w:val="39D857C9"/>
    <w:multiLevelType w:val="hybridMultilevel"/>
    <w:tmpl w:val="1D6C1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AA41FB"/>
    <w:multiLevelType w:val="multilevel"/>
    <w:tmpl w:val="1C24E15A"/>
    <w:numStyleLink w:val="ListStyle-FactBoxListNumber"/>
  </w:abstractNum>
  <w:abstractNum w:abstractNumId="14" w15:restartNumberingAfterBreak="0">
    <w:nsid w:val="438340EB"/>
    <w:multiLevelType w:val="hybridMultilevel"/>
    <w:tmpl w:val="7D4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F0B62"/>
    <w:multiLevelType w:val="multilevel"/>
    <w:tmpl w:val="D486A798"/>
    <w:styleLink w:val="ListStyle-ListBullet"/>
    <w:lvl w:ilvl="0">
      <w:start w:val="1"/>
      <w:numFmt w:val="bullet"/>
      <w:lvlText w:val="•"/>
      <w:lvlJc w:val="left"/>
      <w:pPr>
        <w:ind w:left="284" w:hanging="284"/>
      </w:pPr>
      <w:rPr>
        <w:rFonts w:ascii="Segoe UI" w:hAnsi="Segoe UI" w:cs="Segoe UI" w:hint="default"/>
      </w:rPr>
    </w:lvl>
    <w:lvl w:ilvl="1">
      <w:start w:val="1"/>
      <w:numFmt w:val="bullet"/>
      <w:lvlText w:val="•"/>
      <w:lvlJc w:val="left"/>
      <w:pPr>
        <w:ind w:left="568" w:hanging="284"/>
      </w:pPr>
      <w:rPr>
        <w:rFonts w:asciiTheme="minorHAnsi" w:hAnsiTheme="minorHAnsi" w:hint="default"/>
      </w:rPr>
    </w:lvl>
    <w:lvl w:ilvl="2">
      <w:start w:val="1"/>
      <w:numFmt w:val="bullet"/>
      <w:lvlText w:val="•"/>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16" w15:restartNumberingAfterBreak="0">
    <w:nsid w:val="4B455FC9"/>
    <w:multiLevelType w:val="hybridMultilevel"/>
    <w:tmpl w:val="91004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B4E39"/>
    <w:multiLevelType w:val="multilevel"/>
    <w:tmpl w:val="684CBAFC"/>
    <w:lvl w:ilvl="0">
      <w:start w:val="1"/>
      <w:numFmt w:val="bullet"/>
      <w:pStyle w:val="ListBullet"/>
      <w:lvlText w:val=""/>
      <w:lvlJc w:val="left"/>
      <w:pPr>
        <w:ind w:left="363" w:hanging="363"/>
      </w:pPr>
      <w:rPr>
        <w:rFonts w:ascii="Symbol" w:hAnsi="Symbol" w:hint="default"/>
        <w:b w:val="0"/>
        <w:i w:val="0"/>
        <w:caps w:val="0"/>
        <w:strike w:val="0"/>
        <w:dstrike w:val="0"/>
        <w:vanish w:val="0"/>
        <w:color w:val="auto"/>
        <w:sz w:val="22"/>
        <w:vertAlign w:val="baseline"/>
      </w:rPr>
    </w:lvl>
    <w:lvl w:ilvl="1">
      <w:start w:val="1"/>
      <w:numFmt w:val="bullet"/>
      <w:pStyle w:val="ListBullet2"/>
      <w:lvlText w:val=""/>
      <w:lvlJc w:val="left"/>
      <w:pPr>
        <w:ind w:left="720" w:hanging="357"/>
      </w:pPr>
      <w:rPr>
        <w:rFonts w:ascii="Symbol" w:hAnsi="Symbol" w:hint="default"/>
        <w:b w:val="0"/>
        <w:i w:val="0"/>
        <w:caps w:val="0"/>
        <w:strike w:val="0"/>
        <w:dstrike w:val="0"/>
        <w:vanish w:val="0"/>
        <w:color w:val="auto"/>
        <w:sz w:val="22"/>
        <w:vertAlign w:val="baseline"/>
      </w:rPr>
    </w:lvl>
    <w:lvl w:ilvl="2">
      <w:start w:val="1"/>
      <w:numFmt w:val="bullet"/>
      <w:pStyle w:val="ListBullet3"/>
      <w:lvlText w:val=""/>
      <w:lvlJc w:val="left"/>
      <w:pPr>
        <w:ind w:left="1083" w:hanging="363"/>
      </w:pPr>
      <w:rPr>
        <w:rFonts w:ascii="Symbol" w:hAnsi="Symbol" w:hint="default"/>
        <w:b w:val="0"/>
        <w:i w:val="0"/>
        <w:caps w:val="0"/>
        <w:strike w:val="0"/>
        <w:dstrike w:val="0"/>
        <w:vanish w:val="0"/>
        <w:color w:val="auto"/>
        <w:sz w:val="22"/>
        <w:vertAlign w:val="baseline"/>
      </w:rPr>
    </w:lvl>
    <w:lvl w:ilvl="3">
      <w:start w:val="1"/>
      <w:numFmt w:val="bullet"/>
      <w:pStyle w:val="ListBullet4"/>
      <w:lvlText w:val=""/>
      <w:lvlJc w:val="left"/>
      <w:pPr>
        <w:ind w:left="1440" w:hanging="357"/>
      </w:pPr>
      <w:rPr>
        <w:rFonts w:ascii="Symbol" w:hAnsi="Symbol" w:hint="default"/>
        <w:b w:val="0"/>
        <w:i w:val="0"/>
        <w:caps w:val="0"/>
        <w:strike w:val="0"/>
        <w:dstrike w:val="0"/>
        <w:vanish w:val="0"/>
        <w:color w:val="auto"/>
        <w:sz w:val="22"/>
        <w:vertAlign w:val="baseline"/>
      </w:rPr>
    </w:lvl>
    <w:lvl w:ilvl="4">
      <w:start w:val="1"/>
      <w:numFmt w:val="bullet"/>
      <w:pStyle w:val="ListBullet5"/>
      <w:lvlText w:val=""/>
      <w:lvlJc w:val="left"/>
      <w:pPr>
        <w:tabs>
          <w:tab w:val="num" w:pos="1440"/>
        </w:tabs>
        <w:ind w:left="1803" w:hanging="363"/>
      </w:pPr>
      <w:rPr>
        <w:rFonts w:ascii="Symbol" w:hAnsi="Symbol" w:hint="default"/>
        <w:b w:val="0"/>
        <w:i w:val="0"/>
        <w:caps w:val="0"/>
        <w:strike w:val="0"/>
        <w:dstrike w:val="0"/>
        <w:vanish w:val="0"/>
        <w:color w:val="auto"/>
        <w:sz w:val="22"/>
        <w:vertAlign w:val="baseline"/>
      </w:rPr>
    </w:lvl>
    <w:lvl w:ilvl="5">
      <w:start w:val="1"/>
      <w:numFmt w:val="bullet"/>
      <w:lvlText w:val=""/>
      <w:lvlJc w:val="left"/>
      <w:pPr>
        <w:tabs>
          <w:tab w:val="num" w:pos="1803"/>
        </w:tabs>
        <w:ind w:left="2166" w:hanging="363"/>
      </w:pPr>
      <w:rPr>
        <w:rFonts w:ascii="Symbol" w:hAnsi="Symbol" w:hint="default"/>
        <w:b w:val="0"/>
        <w:i w:val="0"/>
        <w:caps w:val="0"/>
        <w:strike w:val="0"/>
        <w:dstrike w:val="0"/>
        <w:vanish w:val="0"/>
        <w:color w:val="auto"/>
        <w:sz w:val="22"/>
        <w:vertAlign w:val="baseline"/>
      </w:rPr>
    </w:lvl>
    <w:lvl w:ilvl="6">
      <w:start w:val="1"/>
      <w:numFmt w:val="bullet"/>
      <w:lvlText w:val=""/>
      <w:lvlJc w:val="left"/>
      <w:pPr>
        <w:tabs>
          <w:tab w:val="num" w:pos="2166"/>
        </w:tabs>
        <w:ind w:left="2529" w:hanging="363"/>
      </w:pPr>
      <w:rPr>
        <w:rFonts w:ascii="Symbol" w:hAnsi="Symbol" w:hint="default"/>
        <w:b w:val="0"/>
        <w:i w:val="0"/>
        <w:caps w:val="0"/>
        <w:strike w:val="0"/>
        <w:dstrike w:val="0"/>
        <w:vanish w:val="0"/>
        <w:color w:val="auto"/>
        <w:sz w:val="22"/>
        <w:vertAlign w:val="baseline"/>
      </w:rPr>
    </w:lvl>
    <w:lvl w:ilvl="7">
      <w:start w:val="1"/>
      <w:numFmt w:val="bullet"/>
      <w:lvlText w:val=""/>
      <w:lvlJc w:val="left"/>
      <w:pPr>
        <w:tabs>
          <w:tab w:val="num" w:pos="2529"/>
        </w:tabs>
        <w:ind w:left="2892" w:hanging="363"/>
      </w:pPr>
      <w:rPr>
        <w:rFonts w:ascii="Symbol" w:hAnsi="Symbol" w:hint="default"/>
        <w:b w:val="0"/>
        <w:i w:val="0"/>
        <w:caps w:val="0"/>
        <w:strike w:val="0"/>
        <w:dstrike w:val="0"/>
        <w:vanish w:val="0"/>
        <w:color w:val="auto"/>
        <w:sz w:val="22"/>
        <w:vertAlign w:val="baseline"/>
      </w:rPr>
    </w:lvl>
    <w:lvl w:ilvl="8">
      <w:start w:val="1"/>
      <w:numFmt w:val="bullet"/>
      <w:lvlText w:val=""/>
      <w:lvlJc w:val="left"/>
      <w:pPr>
        <w:tabs>
          <w:tab w:val="num" w:pos="2892"/>
        </w:tabs>
        <w:ind w:left="3255" w:hanging="363"/>
      </w:pPr>
      <w:rPr>
        <w:rFonts w:ascii="Symbol" w:hAnsi="Symbol" w:hint="default"/>
        <w:b w:val="0"/>
        <w:i w:val="0"/>
        <w:caps w:val="0"/>
        <w:strike w:val="0"/>
        <w:dstrike w:val="0"/>
        <w:vanish w:val="0"/>
        <w:color w:val="auto"/>
        <w:sz w:val="22"/>
        <w:vertAlign w:val="baseline"/>
      </w:rPr>
    </w:lvl>
  </w:abstractNum>
  <w:abstractNum w:abstractNumId="18" w15:restartNumberingAfterBreak="0">
    <w:nsid w:val="55560836"/>
    <w:multiLevelType w:val="multilevel"/>
    <w:tmpl w:val="A6BA9C18"/>
    <w:styleLink w:val="ListStyle-TableListBullet0"/>
    <w:lvl w:ilvl="0">
      <w:start w:val="1"/>
      <w:numFmt w:val="bullet"/>
      <w:pStyle w:val="Table-ListBullet"/>
      <w:lvlText w:val="•"/>
      <w:lvlJc w:val="left"/>
      <w:pPr>
        <w:ind w:left="284" w:hanging="171"/>
      </w:pPr>
      <w:rPr>
        <w:rFonts w:ascii="Segoe UI" w:hAnsi="Segoe UI" w:cs="Segoe UI" w:hint="default"/>
      </w:rPr>
    </w:lvl>
    <w:lvl w:ilvl="1">
      <w:start w:val="1"/>
      <w:numFmt w:val="bullet"/>
      <w:lvlText w:val="•"/>
      <w:lvlJc w:val="left"/>
      <w:pPr>
        <w:ind w:left="454" w:hanging="171"/>
      </w:pPr>
      <w:rPr>
        <w:rFonts w:asciiTheme="minorHAnsi" w:hAnsiTheme="minorHAnsi" w:hint="default"/>
      </w:rPr>
    </w:lvl>
    <w:lvl w:ilvl="2">
      <w:start w:val="1"/>
      <w:numFmt w:val="bullet"/>
      <w:lvlText w:val="•"/>
      <w:lvlJc w:val="left"/>
      <w:pPr>
        <w:ind w:left="624" w:hanging="171"/>
      </w:pPr>
      <w:rPr>
        <w:rFonts w:asciiTheme="minorHAnsi" w:hAnsiTheme="minorHAnsi" w:hint="default"/>
      </w:rPr>
    </w:lvl>
    <w:lvl w:ilvl="3">
      <w:start w:val="1"/>
      <w:numFmt w:val="bullet"/>
      <w:lvlText w:val="•"/>
      <w:lvlJc w:val="left"/>
      <w:pPr>
        <w:ind w:left="794" w:hanging="171"/>
      </w:pPr>
      <w:rPr>
        <w:rFonts w:asciiTheme="minorHAnsi" w:hAnsiTheme="minorHAnsi" w:hint="default"/>
      </w:rPr>
    </w:lvl>
    <w:lvl w:ilvl="4">
      <w:start w:val="1"/>
      <w:numFmt w:val="bullet"/>
      <w:lvlText w:val="•"/>
      <w:lvlJc w:val="left"/>
      <w:pPr>
        <w:ind w:left="964" w:hanging="171"/>
      </w:pPr>
      <w:rPr>
        <w:rFonts w:asciiTheme="minorHAnsi" w:hAnsiTheme="minorHAnsi" w:hint="default"/>
      </w:rPr>
    </w:lvl>
    <w:lvl w:ilvl="5">
      <w:start w:val="1"/>
      <w:numFmt w:val="bullet"/>
      <w:lvlText w:val="•"/>
      <w:lvlJc w:val="left"/>
      <w:pPr>
        <w:ind w:left="1134" w:hanging="171"/>
      </w:pPr>
      <w:rPr>
        <w:rFonts w:asciiTheme="minorHAnsi" w:hAnsiTheme="minorHAnsi" w:hint="default"/>
      </w:rPr>
    </w:lvl>
    <w:lvl w:ilvl="6">
      <w:start w:val="1"/>
      <w:numFmt w:val="bullet"/>
      <w:lvlText w:val="•"/>
      <w:lvlJc w:val="left"/>
      <w:pPr>
        <w:ind w:left="1304" w:hanging="171"/>
      </w:pPr>
      <w:rPr>
        <w:rFonts w:asciiTheme="minorHAnsi" w:hAnsiTheme="minorHAnsi" w:hint="default"/>
      </w:rPr>
    </w:lvl>
    <w:lvl w:ilvl="7">
      <w:start w:val="1"/>
      <w:numFmt w:val="bullet"/>
      <w:lvlText w:val="•"/>
      <w:lvlJc w:val="left"/>
      <w:pPr>
        <w:ind w:left="1474" w:hanging="171"/>
      </w:pPr>
      <w:rPr>
        <w:rFonts w:asciiTheme="minorHAnsi" w:hAnsiTheme="minorHAnsi" w:hint="default"/>
      </w:rPr>
    </w:lvl>
    <w:lvl w:ilvl="8">
      <w:start w:val="1"/>
      <w:numFmt w:val="bullet"/>
      <w:lvlText w:val="•"/>
      <w:lvlJc w:val="left"/>
      <w:pPr>
        <w:ind w:left="1644" w:hanging="171"/>
      </w:pPr>
      <w:rPr>
        <w:rFonts w:asciiTheme="minorHAnsi" w:hAnsiTheme="minorHAnsi" w:hint="default"/>
      </w:rPr>
    </w:lvl>
  </w:abstractNum>
  <w:abstractNum w:abstractNumId="19"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Segoe UI" w:hAnsi="Segoe UI" w:cs="Segoe UI"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20" w15:restartNumberingAfterBreak="0">
    <w:nsid w:val="5D90306E"/>
    <w:multiLevelType w:val="multilevel"/>
    <w:tmpl w:val="02584F62"/>
    <w:styleLink w:val="ListStyle-TableListNumber"/>
    <w:lvl w:ilvl="0">
      <w:start w:val="1"/>
      <w:numFmt w:val="decimal"/>
      <w:lvlText w:val="%1."/>
      <w:lvlJc w:val="left"/>
      <w:pPr>
        <w:ind w:left="340" w:hanging="227"/>
      </w:pPr>
      <w:rPr>
        <w:rFonts w:ascii="Segoe UI" w:hAnsi="Segoe UI" w:cs="Segoe UI" w:hint="default"/>
      </w:rPr>
    </w:lvl>
    <w:lvl w:ilvl="1">
      <w:start w:val="1"/>
      <w:numFmt w:val="decimal"/>
      <w:lvlText w:val="%1.%2"/>
      <w:lvlJc w:val="left"/>
      <w:pPr>
        <w:ind w:left="567" w:hanging="454"/>
      </w:pPr>
      <w:rPr>
        <w:rFonts w:hint="default"/>
      </w:rPr>
    </w:lvl>
    <w:lvl w:ilvl="2">
      <w:start w:val="1"/>
      <w:numFmt w:val="decimal"/>
      <w:lvlText w:val="%1.%2.%3"/>
      <w:lvlJc w:val="left"/>
      <w:pPr>
        <w:ind w:left="794" w:hanging="681"/>
      </w:pPr>
      <w:rPr>
        <w:rFonts w:hint="default"/>
      </w:rPr>
    </w:lvl>
    <w:lvl w:ilvl="3">
      <w:start w:val="1"/>
      <w:numFmt w:val="decimal"/>
      <w:lvlText w:val="%1.%2.%3.%4"/>
      <w:lvlJc w:val="left"/>
      <w:pPr>
        <w:ind w:left="1021" w:hanging="908"/>
      </w:pPr>
      <w:rPr>
        <w:rFonts w:hint="default"/>
      </w:rPr>
    </w:lvl>
    <w:lvl w:ilvl="4">
      <w:start w:val="1"/>
      <w:numFmt w:val="decimal"/>
      <w:lvlText w:val="%1.%2.%3.%4.%5"/>
      <w:lvlJc w:val="left"/>
      <w:pPr>
        <w:ind w:left="1247" w:hanging="1134"/>
      </w:pPr>
      <w:rPr>
        <w:rFonts w:hint="default"/>
      </w:rPr>
    </w:lvl>
    <w:lvl w:ilvl="5">
      <w:start w:val="1"/>
      <w:numFmt w:val="decimal"/>
      <w:lvlText w:val="%1.%2.%3.%4.%5.%6"/>
      <w:lvlJc w:val="left"/>
      <w:pPr>
        <w:ind w:left="1474" w:hanging="1361"/>
      </w:pPr>
      <w:rPr>
        <w:rFonts w:hint="default"/>
      </w:rPr>
    </w:lvl>
    <w:lvl w:ilvl="6">
      <w:start w:val="1"/>
      <w:numFmt w:val="decimal"/>
      <w:lvlText w:val="%1.%2.%3.%4.%5.%6.%7"/>
      <w:lvlJc w:val="left"/>
      <w:pPr>
        <w:ind w:left="1701" w:hanging="1588"/>
      </w:pPr>
      <w:rPr>
        <w:rFonts w:hint="default"/>
      </w:rPr>
    </w:lvl>
    <w:lvl w:ilvl="7">
      <w:start w:val="1"/>
      <w:numFmt w:val="decimal"/>
      <w:lvlText w:val="%1.%2.%3.%4.%5.%6.%7.%8"/>
      <w:lvlJc w:val="left"/>
      <w:pPr>
        <w:ind w:left="1928" w:hanging="1815"/>
      </w:pPr>
      <w:rPr>
        <w:rFonts w:hint="default"/>
      </w:rPr>
    </w:lvl>
    <w:lvl w:ilvl="8">
      <w:start w:val="1"/>
      <w:numFmt w:val="decimal"/>
      <w:lvlText w:val="%1.%2.%3.%4.%5.%6.%7.%8.%9"/>
      <w:lvlJc w:val="left"/>
      <w:pPr>
        <w:ind w:left="2155" w:hanging="2042"/>
      </w:pPr>
      <w:rPr>
        <w:rFonts w:hint="default"/>
      </w:rPr>
    </w:lvl>
  </w:abstractNum>
  <w:abstractNum w:abstractNumId="21" w15:restartNumberingAfterBreak="0">
    <w:nsid w:val="6B9F728F"/>
    <w:multiLevelType w:val="hybridMultilevel"/>
    <w:tmpl w:val="600873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9574E7"/>
    <w:multiLevelType w:val="multilevel"/>
    <w:tmpl w:val="80908CCA"/>
    <w:lvl w:ilvl="0">
      <w:start w:val="1"/>
      <w:numFmt w:val="bullet"/>
      <w:pStyle w:val="Bio-Bullet"/>
      <w:lvlText w:val=""/>
      <w:lvlJc w:val="left"/>
      <w:pPr>
        <w:ind w:left="397" w:hanging="238"/>
      </w:pPr>
      <w:rPr>
        <w:rFonts w:ascii="Symbol" w:hAnsi="Symbol" w:hint="default"/>
        <w:b w:val="0"/>
        <w:i w:val="0"/>
        <w:caps w:val="0"/>
        <w:strike w:val="0"/>
        <w:dstrike w:val="0"/>
        <w:vanish w:val="0"/>
        <w:color w:val="BD9B60"/>
        <w:sz w:val="20"/>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F216990"/>
    <w:multiLevelType w:val="multilevel"/>
    <w:tmpl w:val="0406001F"/>
    <w:styleLink w:val="111111"/>
    <w:lvl w:ilvl="0">
      <w:start w:val="1"/>
      <w:numFmt w:val="decimal"/>
      <w:lvlText w:val="%1."/>
      <w:lvlJc w:val="left"/>
      <w:pPr>
        <w:ind w:left="360" w:hanging="360"/>
      </w:pPr>
      <w:rPr>
        <w:rFonts w:ascii="Segoe UI" w:hAnsi="Segoe UI" w:cs="Segoe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9708077">
    <w:abstractNumId w:val="23"/>
  </w:num>
  <w:num w:numId="2" w16cid:durableId="1644195354">
    <w:abstractNumId w:val="2"/>
  </w:num>
  <w:num w:numId="3" w16cid:durableId="1138962199">
    <w:abstractNumId w:val="17"/>
  </w:num>
  <w:num w:numId="4" w16cid:durableId="277683429">
    <w:abstractNumId w:val="1"/>
  </w:num>
  <w:num w:numId="5" w16cid:durableId="1827238400">
    <w:abstractNumId w:val="6"/>
  </w:num>
  <w:num w:numId="6" w16cid:durableId="372928370">
    <w:abstractNumId w:val="15"/>
  </w:num>
  <w:num w:numId="7" w16cid:durableId="573318699">
    <w:abstractNumId w:val="8"/>
  </w:num>
  <w:num w:numId="8" w16cid:durableId="1170875864">
    <w:abstractNumId w:val="3"/>
  </w:num>
  <w:num w:numId="9" w16cid:durableId="948199302">
    <w:abstractNumId w:val="10"/>
  </w:num>
  <w:num w:numId="10" w16cid:durableId="1698045407">
    <w:abstractNumId w:val="20"/>
  </w:num>
  <w:num w:numId="11" w16cid:durableId="1579096583">
    <w:abstractNumId w:val="4"/>
  </w:num>
  <w:num w:numId="12" w16cid:durableId="1935476566">
    <w:abstractNumId w:val="0"/>
  </w:num>
  <w:num w:numId="13" w16cid:durableId="1859389299">
    <w:abstractNumId w:val="9"/>
  </w:num>
  <w:num w:numId="14" w16cid:durableId="959452109">
    <w:abstractNumId w:val="7"/>
  </w:num>
  <w:num w:numId="15" w16cid:durableId="609316037">
    <w:abstractNumId w:val="13"/>
  </w:num>
  <w:num w:numId="16" w16cid:durableId="759254268">
    <w:abstractNumId w:val="19"/>
  </w:num>
  <w:num w:numId="17" w16cid:durableId="1372803240">
    <w:abstractNumId w:val="18"/>
  </w:num>
  <w:num w:numId="18" w16cid:durableId="1974552458">
    <w:abstractNumId w:val="11"/>
  </w:num>
  <w:num w:numId="19" w16cid:durableId="2007056409">
    <w:abstractNumId w:val="22"/>
  </w:num>
  <w:num w:numId="20" w16cid:durableId="174615130">
    <w:abstractNumId w:val="12"/>
  </w:num>
  <w:num w:numId="21" w16cid:durableId="114296046">
    <w:abstractNumId w:val="14"/>
  </w:num>
  <w:num w:numId="22" w16cid:durableId="28452330">
    <w:abstractNumId w:val="16"/>
  </w:num>
  <w:num w:numId="23" w16cid:durableId="581179949">
    <w:abstractNumId w:val="5"/>
  </w:num>
  <w:num w:numId="24" w16cid:durableId="201124779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nna Lemmon">
    <w15:presenceInfo w15:providerId="AD" w15:userId="S::JL35158@us.eisner.biz::0297faad-af7f-4c27-9a03-ca01b847117b"/>
  </w15:person>
  <w15:person w15:author="Brad Hall">
    <w15:presenceInfo w15:providerId="AD" w15:userId="S::bhall@pncpa.com::983c7174-1602-482a-9490-00e8810de5bf"/>
  </w15:person>
  <w15:person w15:author="Brad Hall [2]">
    <w15:presenceInfo w15:providerId="AD" w15:userId="S::BH36314@us.eisner.biz::2f637ba0-0ccc-496c-81e6-702923080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7A"/>
    <w:rsid w:val="00002B50"/>
    <w:rsid w:val="00006781"/>
    <w:rsid w:val="00013444"/>
    <w:rsid w:val="00027826"/>
    <w:rsid w:val="0003504C"/>
    <w:rsid w:val="000379BD"/>
    <w:rsid w:val="000470B1"/>
    <w:rsid w:val="000500C9"/>
    <w:rsid w:val="00074E97"/>
    <w:rsid w:val="00086072"/>
    <w:rsid w:val="0008737D"/>
    <w:rsid w:val="00087EFD"/>
    <w:rsid w:val="00090CE8"/>
    <w:rsid w:val="000914D0"/>
    <w:rsid w:val="00092D0C"/>
    <w:rsid w:val="00096635"/>
    <w:rsid w:val="000A0EFF"/>
    <w:rsid w:val="000A3B91"/>
    <w:rsid w:val="000A50A0"/>
    <w:rsid w:val="000C02AF"/>
    <w:rsid w:val="000C253E"/>
    <w:rsid w:val="000C73D1"/>
    <w:rsid w:val="000D51E3"/>
    <w:rsid w:val="000E51B8"/>
    <w:rsid w:val="000E6A59"/>
    <w:rsid w:val="000F535D"/>
    <w:rsid w:val="000F7F8B"/>
    <w:rsid w:val="0010603D"/>
    <w:rsid w:val="00122B57"/>
    <w:rsid w:val="00123FE7"/>
    <w:rsid w:val="0012481A"/>
    <w:rsid w:val="001349E5"/>
    <w:rsid w:val="001535EB"/>
    <w:rsid w:val="0016779C"/>
    <w:rsid w:val="00175EF4"/>
    <w:rsid w:val="00176C66"/>
    <w:rsid w:val="00181B0A"/>
    <w:rsid w:val="001848BC"/>
    <w:rsid w:val="0019433E"/>
    <w:rsid w:val="001A24BB"/>
    <w:rsid w:val="001A576D"/>
    <w:rsid w:val="001B3CD7"/>
    <w:rsid w:val="001B6745"/>
    <w:rsid w:val="001C34F2"/>
    <w:rsid w:val="001C4C44"/>
    <w:rsid w:val="001E48FA"/>
    <w:rsid w:val="001F301A"/>
    <w:rsid w:val="00204B5A"/>
    <w:rsid w:val="00210280"/>
    <w:rsid w:val="002179FF"/>
    <w:rsid w:val="00222268"/>
    <w:rsid w:val="002230A1"/>
    <w:rsid w:val="00224165"/>
    <w:rsid w:val="00225D2D"/>
    <w:rsid w:val="0023251A"/>
    <w:rsid w:val="002331B3"/>
    <w:rsid w:val="0023762B"/>
    <w:rsid w:val="002408C6"/>
    <w:rsid w:val="00262E41"/>
    <w:rsid w:val="00266466"/>
    <w:rsid w:val="00270D00"/>
    <w:rsid w:val="00271A6B"/>
    <w:rsid w:val="002731E3"/>
    <w:rsid w:val="00281FB3"/>
    <w:rsid w:val="00284952"/>
    <w:rsid w:val="00287BBC"/>
    <w:rsid w:val="00290328"/>
    <w:rsid w:val="00293768"/>
    <w:rsid w:val="0029697D"/>
    <w:rsid w:val="002A4C04"/>
    <w:rsid w:val="002B2F06"/>
    <w:rsid w:val="002B40D0"/>
    <w:rsid w:val="002B4B2B"/>
    <w:rsid w:val="002B53C8"/>
    <w:rsid w:val="002C4A15"/>
    <w:rsid w:val="002C7554"/>
    <w:rsid w:val="002D55A9"/>
    <w:rsid w:val="002D7A9F"/>
    <w:rsid w:val="002E35FA"/>
    <w:rsid w:val="002E4048"/>
    <w:rsid w:val="002F5ED6"/>
    <w:rsid w:val="00301BE4"/>
    <w:rsid w:val="0030565D"/>
    <w:rsid w:val="00305914"/>
    <w:rsid w:val="00307A07"/>
    <w:rsid w:val="003125A3"/>
    <w:rsid w:val="00335320"/>
    <w:rsid w:val="00336B47"/>
    <w:rsid w:val="003442FA"/>
    <w:rsid w:val="00345E61"/>
    <w:rsid w:val="003479E1"/>
    <w:rsid w:val="00357395"/>
    <w:rsid w:val="003611A0"/>
    <w:rsid w:val="003667B3"/>
    <w:rsid w:val="0037189B"/>
    <w:rsid w:val="00372467"/>
    <w:rsid w:val="00372D34"/>
    <w:rsid w:val="00373C34"/>
    <w:rsid w:val="00380F43"/>
    <w:rsid w:val="00386000"/>
    <w:rsid w:val="00391639"/>
    <w:rsid w:val="00397817"/>
    <w:rsid w:val="003A463D"/>
    <w:rsid w:val="003B29D9"/>
    <w:rsid w:val="003C6AF4"/>
    <w:rsid w:val="003D2D7A"/>
    <w:rsid w:val="003E1E2E"/>
    <w:rsid w:val="003E426E"/>
    <w:rsid w:val="003E6D54"/>
    <w:rsid w:val="003E6FCB"/>
    <w:rsid w:val="003F47F3"/>
    <w:rsid w:val="003F4BCD"/>
    <w:rsid w:val="00400D10"/>
    <w:rsid w:val="00401490"/>
    <w:rsid w:val="00402212"/>
    <w:rsid w:val="00402828"/>
    <w:rsid w:val="00407926"/>
    <w:rsid w:val="0042385D"/>
    <w:rsid w:val="00425C00"/>
    <w:rsid w:val="00431052"/>
    <w:rsid w:val="00442F47"/>
    <w:rsid w:val="00443CC6"/>
    <w:rsid w:val="00450D0F"/>
    <w:rsid w:val="00453ECF"/>
    <w:rsid w:val="00455AD0"/>
    <w:rsid w:val="0046090B"/>
    <w:rsid w:val="004628E4"/>
    <w:rsid w:val="00465512"/>
    <w:rsid w:val="0047754A"/>
    <w:rsid w:val="00483C63"/>
    <w:rsid w:val="00495A71"/>
    <w:rsid w:val="004A1396"/>
    <w:rsid w:val="004A23CE"/>
    <w:rsid w:val="004A5ABA"/>
    <w:rsid w:val="004B3CCC"/>
    <w:rsid w:val="004B6653"/>
    <w:rsid w:val="004C3F88"/>
    <w:rsid w:val="004C5A13"/>
    <w:rsid w:val="004D7A02"/>
    <w:rsid w:val="004E2ED9"/>
    <w:rsid w:val="00500725"/>
    <w:rsid w:val="00502B23"/>
    <w:rsid w:val="00502C9A"/>
    <w:rsid w:val="00520A7F"/>
    <w:rsid w:val="005506B0"/>
    <w:rsid w:val="00552FAA"/>
    <w:rsid w:val="00553765"/>
    <w:rsid w:val="00554C2A"/>
    <w:rsid w:val="00564268"/>
    <w:rsid w:val="00572785"/>
    <w:rsid w:val="00576451"/>
    <w:rsid w:val="0058213A"/>
    <w:rsid w:val="00582355"/>
    <w:rsid w:val="00584B5E"/>
    <w:rsid w:val="00596026"/>
    <w:rsid w:val="005A5137"/>
    <w:rsid w:val="005B1F55"/>
    <w:rsid w:val="005B3A71"/>
    <w:rsid w:val="005B65F5"/>
    <w:rsid w:val="005C0557"/>
    <w:rsid w:val="005C1675"/>
    <w:rsid w:val="005C4E0C"/>
    <w:rsid w:val="005D2D53"/>
    <w:rsid w:val="005E5522"/>
    <w:rsid w:val="005E7191"/>
    <w:rsid w:val="005E7268"/>
    <w:rsid w:val="005E7777"/>
    <w:rsid w:val="005F2512"/>
    <w:rsid w:val="005F61DC"/>
    <w:rsid w:val="005F780E"/>
    <w:rsid w:val="006010D9"/>
    <w:rsid w:val="00626B07"/>
    <w:rsid w:val="0063534D"/>
    <w:rsid w:val="00636710"/>
    <w:rsid w:val="00652655"/>
    <w:rsid w:val="00654CEB"/>
    <w:rsid w:val="00661471"/>
    <w:rsid w:val="006640CD"/>
    <w:rsid w:val="00664AC3"/>
    <w:rsid w:val="006857C8"/>
    <w:rsid w:val="006943CA"/>
    <w:rsid w:val="006B3AF0"/>
    <w:rsid w:val="006B5155"/>
    <w:rsid w:val="006B5F93"/>
    <w:rsid w:val="006C297A"/>
    <w:rsid w:val="006C4775"/>
    <w:rsid w:val="006D0CA6"/>
    <w:rsid w:val="006D6CA0"/>
    <w:rsid w:val="006E45BD"/>
    <w:rsid w:val="006F0B93"/>
    <w:rsid w:val="00706DB4"/>
    <w:rsid w:val="00710B21"/>
    <w:rsid w:val="00714DDE"/>
    <w:rsid w:val="00720583"/>
    <w:rsid w:val="00725860"/>
    <w:rsid w:val="00733256"/>
    <w:rsid w:val="007361F6"/>
    <w:rsid w:val="00750B59"/>
    <w:rsid w:val="00751A1E"/>
    <w:rsid w:val="0075449C"/>
    <w:rsid w:val="00757937"/>
    <w:rsid w:val="0076137A"/>
    <w:rsid w:val="00767B39"/>
    <w:rsid w:val="007A464D"/>
    <w:rsid w:val="007A4AD7"/>
    <w:rsid w:val="007B3EE5"/>
    <w:rsid w:val="007B4C3A"/>
    <w:rsid w:val="007D17DC"/>
    <w:rsid w:val="007F0CFF"/>
    <w:rsid w:val="007F2C05"/>
    <w:rsid w:val="007F2FAD"/>
    <w:rsid w:val="007F35B8"/>
    <w:rsid w:val="008066BD"/>
    <w:rsid w:val="0081169B"/>
    <w:rsid w:val="00812C4F"/>
    <w:rsid w:val="008134A7"/>
    <w:rsid w:val="008157A3"/>
    <w:rsid w:val="00827315"/>
    <w:rsid w:val="00845C8D"/>
    <w:rsid w:val="0084665D"/>
    <w:rsid w:val="00846C94"/>
    <w:rsid w:val="00847772"/>
    <w:rsid w:val="0085031C"/>
    <w:rsid w:val="0086295C"/>
    <w:rsid w:val="00886295"/>
    <w:rsid w:val="00893FD2"/>
    <w:rsid w:val="00894194"/>
    <w:rsid w:val="008A6676"/>
    <w:rsid w:val="008C77F6"/>
    <w:rsid w:val="008D3D5E"/>
    <w:rsid w:val="008D4425"/>
    <w:rsid w:val="008D4B59"/>
    <w:rsid w:val="008D7677"/>
    <w:rsid w:val="008E634B"/>
    <w:rsid w:val="008F1E55"/>
    <w:rsid w:val="008F43EA"/>
    <w:rsid w:val="008F791F"/>
    <w:rsid w:val="0090205D"/>
    <w:rsid w:val="0091086A"/>
    <w:rsid w:val="00911713"/>
    <w:rsid w:val="00911847"/>
    <w:rsid w:val="00911DE3"/>
    <w:rsid w:val="00912338"/>
    <w:rsid w:val="0093141F"/>
    <w:rsid w:val="00932335"/>
    <w:rsid w:val="00935C8C"/>
    <w:rsid w:val="00936947"/>
    <w:rsid w:val="009413CA"/>
    <w:rsid w:val="00943BF4"/>
    <w:rsid w:val="00945C4C"/>
    <w:rsid w:val="00946088"/>
    <w:rsid w:val="00946679"/>
    <w:rsid w:val="00951C90"/>
    <w:rsid w:val="00970DB9"/>
    <w:rsid w:val="009730E9"/>
    <w:rsid w:val="00973778"/>
    <w:rsid w:val="00976355"/>
    <w:rsid w:val="00986A31"/>
    <w:rsid w:val="00995D7A"/>
    <w:rsid w:val="009B417A"/>
    <w:rsid w:val="009C0900"/>
    <w:rsid w:val="009D323F"/>
    <w:rsid w:val="009D690C"/>
    <w:rsid w:val="009E5D3F"/>
    <w:rsid w:val="009F35D2"/>
    <w:rsid w:val="00A106F4"/>
    <w:rsid w:val="00A1639F"/>
    <w:rsid w:val="00A17946"/>
    <w:rsid w:val="00A25F9A"/>
    <w:rsid w:val="00A26509"/>
    <w:rsid w:val="00A31953"/>
    <w:rsid w:val="00A365DD"/>
    <w:rsid w:val="00A425CC"/>
    <w:rsid w:val="00A42FDA"/>
    <w:rsid w:val="00A44986"/>
    <w:rsid w:val="00A46FCD"/>
    <w:rsid w:val="00A530A8"/>
    <w:rsid w:val="00A64817"/>
    <w:rsid w:val="00A735B4"/>
    <w:rsid w:val="00A82A75"/>
    <w:rsid w:val="00AD1E08"/>
    <w:rsid w:val="00AD50C5"/>
    <w:rsid w:val="00AE35FC"/>
    <w:rsid w:val="00AE4030"/>
    <w:rsid w:val="00B05CE4"/>
    <w:rsid w:val="00B1434C"/>
    <w:rsid w:val="00B20F86"/>
    <w:rsid w:val="00B30981"/>
    <w:rsid w:val="00B31198"/>
    <w:rsid w:val="00B32C6E"/>
    <w:rsid w:val="00B4107B"/>
    <w:rsid w:val="00B45A7C"/>
    <w:rsid w:val="00B572B8"/>
    <w:rsid w:val="00B57C0A"/>
    <w:rsid w:val="00B61FF8"/>
    <w:rsid w:val="00B65BD6"/>
    <w:rsid w:val="00B6736C"/>
    <w:rsid w:val="00B67CFF"/>
    <w:rsid w:val="00B74EAF"/>
    <w:rsid w:val="00B80752"/>
    <w:rsid w:val="00B81B1B"/>
    <w:rsid w:val="00B86E41"/>
    <w:rsid w:val="00B93C65"/>
    <w:rsid w:val="00B96627"/>
    <w:rsid w:val="00BA159D"/>
    <w:rsid w:val="00BB7456"/>
    <w:rsid w:val="00BC1C4A"/>
    <w:rsid w:val="00BC30BB"/>
    <w:rsid w:val="00BC3DB3"/>
    <w:rsid w:val="00BC6349"/>
    <w:rsid w:val="00BC63D5"/>
    <w:rsid w:val="00BD6A5A"/>
    <w:rsid w:val="00BE1A16"/>
    <w:rsid w:val="00BF16E2"/>
    <w:rsid w:val="00BF3215"/>
    <w:rsid w:val="00C064CA"/>
    <w:rsid w:val="00C0789A"/>
    <w:rsid w:val="00C14A4C"/>
    <w:rsid w:val="00C14AA8"/>
    <w:rsid w:val="00C16D2A"/>
    <w:rsid w:val="00C1720D"/>
    <w:rsid w:val="00C17A1E"/>
    <w:rsid w:val="00C26C62"/>
    <w:rsid w:val="00C27436"/>
    <w:rsid w:val="00C279A9"/>
    <w:rsid w:val="00C30351"/>
    <w:rsid w:val="00C4104E"/>
    <w:rsid w:val="00C43C22"/>
    <w:rsid w:val="00C44F22"/>
    <w:rsid w:val="00C4651B"/>
    <w:rsid w:val="00C5352C"/>
    <w:rsid w:val="00C55349"/>
    <w:rsid w:val="00C8103F"/>
    <w:rsid w:val="00C81165"/>
    <w:rsid w:val="00C84E2C"/>
    <w:rsid w:val="00C91844"/>
    <w:rsid w:val="00C94874"/>
    <w:rsid w:val="00CA20B9"/>
    <w:rsid w:val="00CA2CFB"/>
    <w:rsid w:val="00CB174C"/>
    <w:rsid w:val="00CB3B68"/>
    <w:rsid w:val="00CB5E95"/>
    <w:rsid w:val="00CC6FA6"/>
    <w:rsid w:val="00CE517B"/>
    <w:rsid w:val="00CE7438"/>
    <w:rsid w:val="00CF0A4A"/>
    <w:rsid w:val="00CF47D6"/>
    <w:rsid w:val="00CF5AA8"/>
    <w:rsid w:val="00D02A26"/>
    <w:rsid w:val="00D045DF"/>
    <w:rsid w:val="00D07F44"/>
    <w:rsid w:val="00D22D48"/>
    <w:rsid w:val="00D27F5D"/>
    <w:rsid w:val="00D36A39"/>
    <w:rsid w:val="00D37013"/>
    <w:rsid w:val="00D40A90"/>
    <w:rsid w:val="00D43BE6"/>
    <w:rsid w:val="00D43F29"/>
    <w:rsid w:val="00D45106"/>
    <w:rsid w:val="00D51235"/>
    <w:rsid w:val="00D628DC"/>
    <w:rsid w:val="00D757E1"/>
    <w:rsid w:val="00D80E9F"/>
    <w:rsid w:val="00D838FE"/>
    <w:rsid w:val="00D95AA7"/>
    <w:rsid w:val="00D96611"/>
    <w:rsid w:val="00D97903"/>
    <w:rsid w:val="00DA7EDC"/>
    <w:rsid w:val="00DB6AB7"/>
    <w:rsid w:val="00DC156E"/>
    <w:rsid w:val="00DC45A2"/>
    <w:rsid w:val="00DD57AD"/>
    <w:rsid w:val="00DE258D"/>
    <w:rsid w:val="00DE3B7A"/>
    <w:rsid w:val="00DE7F17"/>
    <w:rsid w:val="00DF72BE"/>
    <w:rsid w:val="00E1270F"/>
    <w:rsid w:val="00E13B8B"/>
    <w:rsid w:val="00E15776"/>
    <w:rsid w:val="00E163BE"/>
    <w:rsid w:val="00E1786E"/>
    <w:rsid w:val="00E3059E"/>
    <w:rsid w:val="00E32D8B"/>
    <w:rsid w:val="00E40984"/>
    <w:rsid w:val="00E4533C"/>
    <w:rsid w:val="00E50543"/>
    <w:rsid w:val="00E56363"/>
    <w:rsid w:val="00E57AF6"/>
    <w:rsid w:val="00E60D13"/>
    <w:rsid w:val="00E61984"/>
    <w:rsid w:val="00E64313"/>
    <w:rsid w:val="00E7089B"/>
    <w:rsid w:val="00E75805"/>
    <w:rsid w:val="00E847B1"/>
    <w:rsid w:val="00E851EC"/>
    <w:rsid w:val="00E94989"/>
    <w:rsid w:val="00EA5415"/>
    <w:rsid w:val="00EB20E1"/>
    <w:rsid w:val="00EB289A"/>
    <w:rsid w:val="00EB3F82"/>
    <w:rsid w:val="00EC0484"/>
    <w:rsid w:val="00EC4DB2"/>
    <w:rsid w:val="00ED5B58"/>
    <w:rsid w:val="00EE0632"/>
    <w:rsid w:val="00EE25D3"/>
    <w:rsid w:val="00F14EF6"/>
    <w:rsid w:val="00F16D57"/>
    <w:rsid w:val="00F22453"/>
    <w:rsid w:val="00F22861"/>
    <w:rsid w:val="00F2533B"/>
    <w:rsid w:val="00F27B0E"/>
    <w:rsid w:val="00F30EFB"/>
    <w:rsid w:val="00F36137"/>
    <w:rsid w:val="00F41007"/>
    <w:rsid w:val="00F41141"/>
    <w:rsid w:val="00F42340"/>
    <w:rsid w:val="00F44071"/>
    <w:rsid w:val="00F5398B"/>
    <w:rsid w:val="00F7286E"/>
    <w:rsid w:val="00F72D9A"/>
    <w:rsid w:val="00F73C28"/>
    <w:rsid w:val="00F775CC"/>
    <w:rsid w:val="00F81077"/>
    <w:rsid w:val="00F8111A"/>
    <w:rsid w:val="00F8233C"/>
    <w:rsid w:val="00F96CC6"/>
    <w:rsid w:val="00FB1296"/>
    <w:rsid w:val="00FB3026"/>
    <w:rsid w:val="00FB7B2C"/>
    <w:rsid w:val="00FC0645"/>
    <w:rsid w:val="00FD2A90"/>
    <w:rsid w:val="00FD2B41"/>
    <w:rsid w:val="00FE2A3A"/>
    <w:rsid w:val="00FE5608"/>
    <w:rsid w:val="00FF1D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5CBB5A"/>
  <w15:chartTrackingRefBased/>
  <w15:docId w15:val="{D75F9636-4BA0-4AD2-9C18-1E566FEC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da-DK"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unhideWhenUsed="1"/>
    <w:lsdException w:name="heading 5" w:semiHidden="1" w:uiPriority="1" w:unhideWhenUsed="1"/>
    <w:lsdException w:name="heading 6" w:semiHidden="1" w:uiPriority="1" w:unhideWhenUsed="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2" w:unhideWhenUsed="1" w:qFormat="1"/>
    <w:lsdException w:name="List Number" w:semiHidden="1" w:uiPriority="2"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17A"/>
    <w:rPr>
      <w:lang w:val="en-US"/>
    </w:rPr>
  </w:style>
  <w:style w:type="paragraph" w:styleId="Heading1">
    <w:name w:val="heading 1"/>
    <w:basedOn w:val="Normal"/>
    <w:next w:val="Normal"/>
    <w:link w:val="Heading1Char"/>
    <w:uiPriority w:val="1"/>
    <w:qFormat/>
    <w:rsid w:val="000E51B8"/>
    <w:pPr>
      <w:keepNext/>
      <w:keepLines/>
      <w:suppressAutoHyphens/>
      <w:spacing w:before="480" w:after="240" w:line="288" w:lineRule="auto"/>
      <w:contextualSpacing/>
      <w:outlineLvl w:val="0"/>
    </w:pPr>
    <w:rPr>
      <w:rFonts w:eastAsiaTheme="majorEastAsia" w:cs="Segoe UI"/>
      <w:b/>
      <w:color w:val="BD9B60" w:themeColor="accent1"/>
      <w:sz w:val="28"/>
      <w:szCs w:val="32"/>
    </w:rPr>
  </w:style>
  <w:style w:type="paragraph" w:styleId="Heading2">
    <w:name w:val="heading 2"/>
    <w:basedOn w:val="Normal"/>
    <w:next w:val="Normal"/>
    <w:link w:val="Heading2Char"/>
    <w:uiPriority w:val="1"/>
    <w:qFormat/>
    <w:rsid w:val="000E51B8"/>
    <w:pPr>
      <w:keepNext/>
      <w:keepLines/>
      <w:suppressAutoHyphens/>
      <w:spacing w:before="200" w:after="240" w:line="288" w:lineRule="auto"/>
      <w:contextualSpacing/>
      <w:outlineLvl w:val="1"/>
    </w:pPr>
    <w:rPr>
      <w:rFonts w:eastAsiaTheme="majorEastAsia" w:cs="Segoe UI"/>
      <w:b/>
      <w:color w:val="00437A"/>
      <w:szCs w:val="26"/>
    </w:rPr>
  </w:style>
  <w:style w:type="paragraph" w:styleId="Heading3">
    <w:name w:val="heading 3"/>
    <w:basedOn w:val="Normal"/>
    <w:next w:val="Normal"/>
    <w:link w:val="Heading3Char"/>
    <w:uiPriority w:val="1"/>
    <w:qFormat/>
    <w:rsid w:val="00706DB4"/>
    <w:pPr>
      <w:keepNext/>
      <w:keepLines/>
      <w:suppressAutoHyphens/>
      <w:spacing w:before="200" w:after="240" w:line="271" w:lineRule="auto"/>
      <w:contextualSpacing/>
      <w:outlineLvl w:val="2"/>
    </w:pPr>
    <w:rPr>
      <w:rFonts w:eastAsiaTheme="majorEastAsia" w:cs="Segoe UI"/>
      <w:b/>
      <w:szCs w:val="24"/>
    </w:rPr>
  </w:style>
  <w:style w:type="paragraph" w:styleId="Heading4">
    <w:name w:val="heading 4"/>
    <w:basedOn w:val="Normal"/>
    <w:next w:val="Normal"/>
    <w:link w:val="Heading4Char"/>
    <w:uiPriority w:val="1"/>
    <w:semiHidden/>
    <w:rsid w:val="00706DB4"/>
    <w:pPr>
      <w:keepNext/>
      <w:keepLines/>
      <w:suppressAutoHyphens/>
      <w:spacing w:before="200" w:after="240" w:line="271" w:lineRule="auto"/>
      <w:contextualSpacing/>
      <w:outlineLvl w:val="3"/>
    </w:pPr>
    <w:rPr>
      <w:rFonts w:eastAsiaTheme="majorEastAsia" w:cs="Segoe UI"/>
      <w:b/>
      <w:iCs/>
    </w:rPr>
  </w:style>
  <w:style w:type="paragraph" w:styleId="Heading5">
    <w:name w:val="heading 5"/>
    <w:basedOn w:val="Normal"/>
    <w:next w:val="Normal"/>
    <w:link w:val="Heading5Char"/>
    <w:uiPriority w:val="1"/>
    <w:semiHidden/>
    <w:rsid w:val="00706DB4"/>
    <w:pPr>
      <w:keepNext/>
      <w:keepLines/>
      <w:suppressAutoHyphens/>
      <w:spacing w:before="200" w:after="240" w:line="271" w:lineRule="auto"/>
      <w:contextualSpacing/>
      <w:outlineLvl w:val="4"/>
    </w:pPr>
    <w:rPr>
      <w:rFonts w:eastAsiaTheme="majorEastAsia" w:cs="Segoe UI"/>
      <w:b/>
    </w:rPr>
  </w:style>
  <w:style w:type="paragraph" w:styleId="Heading6">
    <w:name w:val="heading 6"/>
    <w:basedOn w:val="Normal"/>
    <w:next w:val="Normal"/>
    <w:link w:val="Heading6Char"/>
    <w:uiPriority w:val="1"/>
    <w:semiHidden/>
    <w:rsid w:val="00706DB4"/>
    <w:pPr>
      <w:keepNext/>
      <w:keepLines/>
      <w:suppressAutoHyphens/>
      <w:spacing w:before="200" w:after="240" w:line="271" w:lineRule="auto"/>
      <w:contextualSpacing/>
      <w:outlineLvl w:val="5"/>
    </w:pPr>
    <w:rPr>
      <w:rFonts w:eastAsiaTheme="majorEastAsia" w:cs="Segoe UI"/>
      <w:b/>
    </w:rPr>
  </w:style>
  <w:style w:type="paragraph" w:styleId="Heading7">
    <w:name w:val="heading 7"/>
    <w:basedOn w:val="Normal"/>
    <w:next w:val="Normal"/>
    <w:link w:val="Heading7Char"/>
    <w:uiPriority w:val="1"/>
    <w:semiHidden/>
    <w:rsid w:val="00706DB4"/>
    <w:pPr>
      <w:keepNext/>
      <w:keepLines/>
      <w:suppressAutoHyphens/>
      <w:spacing w:before="200" w:after="240" w:line="271" w:lineRule="auto"/>
      <w:contextualSpacing/>
      <w:outlineLvl w:val="6"/>
    </w:pPr>
    <w:rPr>
      <w:rFonts w:eastAsiaTheme="majorEastAsia" w:cs="Segoe UI"/>
      <w:b/>
      <w:iCs/>
    </w:rPr>
  </w:style>
  <w:style w:type="paragraph" w:styleId="Heading8">
    <w:name w:val="heading 8"/>
    <w:basedOn w:val="Normal"/>
    <w:next w:val="Normal"/>
    <w:link w:val="Heading8Char"/>
    <w:uiPriority w:val="1"/>
    <w:semiHidden/>
    <w:rsid w:val="00706DB4"/>
    <w:pPr>
      <w:keepNext/>
      <w:keepLines/>
      <w:suppressAutoHyphens/>
      <w:spacing w:before="200" w:after="240" w:line="271" w:lineRule="auto"/>
      <w:contextualSpacing/>
      <w:outlineLvl w:val="7"/>
    </w:pPr>
    <w:rPr>
      <w:rFonts w:eastAsiaTheme="majorEastAsia" w:cs="Segoe UI"/>
      <w:b/>
      <w:szCs w:val="21"/>
    </w:rPr>
  </w:style>
  <w:style w:type="paragraph" w:styleId="Heading9">
    <w:name w:val="heading 9"/>
    <w:basedOn w:val="Normal"/>
    <w:next w:val="Normal"/>
    <w:link w:val="Heading9Char"/>
    <w:uiPriority w:val="1"/>
    <w:semiHidden/>
    <w:rsid w:val="00706DB4"/>
    <w:pPr>
      <w:keepNext/>
      <w:keepLines/>
      <w:suppressAutoHyphens/>
      <w:spacing w:before="200" w:after="240" w:line="271" w:lineRule="auto"/>
      <w:contextualSpacing/>
      <w:outlineLvl w:val="8"/>
    </w:pPr>
    <w:rPr>
      <w:rFonts w:eastAsiaTheme="majorEastAsia" w:cs="Segoe U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pPr>
      <w:spacing w:line="240" w:lineRule="auto"/>
    </w:pPr>
    <w:rPr>
      <w:rFonts w:cs="Arial"/>
    </w:rPr>
  </w:style>
  <w:style w:type="character" w:customStyle="1" w:styleId="BalloonTextChar">
    <w:name w:val="Balloon Text Char"/>
    <w:basedOn w:val="DefaultParagraphFont"/>
    <w:link w:val="BalloonText"/>
    <w:uiPriority w:val="99"/>
    <w:semiHidden/>
    <w:rsid w:val="00911DE3"/>
    <w:rPr>
      <w:rFonts w:cs="Arial"/>
      <w:lang w:val="en-US"/>
    </w:rPr>
  </w:style>
  <w:style w:type="paragraph" w:styleId="Bibliography">
    <w:name w:val="Bibliography"/>
    <w:basedOn w:val="Normal"/>
    <w:next w:val="Normal"/>
    <w:uiPriority w:val="99"/>
    <w:semiHidden/>
    <w:rsid w:val="00911DE3"/>
  </w:style>
  <w:style w:type="paragraph" w:styleId="BlockText">
    <w:name w:val="Block Text"/>
    <w:basedOn w:val="Normal"/>
    <w:uiPriority w:val="99"/>
    <w:semiHidden/>
    <w:rsid w:val="00911DE3"/>
    <w:pPr>
      <w:pBdr>
        <w:top w:val="single" w:sz="2" w:space="10" w:color="BD9B60" w:themeColor="accent1"/>
        <w:left w:val="single" w:sz="2" w:space="10" w:color="BD9B60" w:themeColor="accent1"/>
        <w:bottom w:val="single" w:sz="2" w:space="10" w:color="BD9B60" w:themeColor="accent1"/>
        <w:right w:val="single" w:sz="2" w:space="10" w:color="BD9B60" w:themeColor="accent1"/>
      </w:pBdr>
      <w:ind w:left="1152" w:right="1152"/>
    </w:pPr>
    <w:rPr>
      <w:rFonts w:eastAsiaTheme="minorEastAsia" w:cs="Arial"/>
      <w:i/>
      <w:iCs/>
      <w:color w:val="BD9B60" w:themeColor="accent1"/>
    </w:rPr>
  </w:style>
  <w:style w:type="paragraph" w:styleId="BodyText">
    <w:name w:val="Body Text"/>
    <w:basedOn w:val="Normal"/>
    <w:link w:val="BodyTextChar"/>
    <w:uiPriority w:val="99"/>
    <w:semiHidden/>
    <w:rsid w:val="00911DE3"/>
    <w:pPr>
      <w:spacing w:after="120"/>
    </w:pPr>
  </w:style>
  <w:style w:type="character" w:customStyle="1" w:styleId="BodyTextChar">
    <w:name w:val="Body Text Char"/>
    <w:basedOn w:val="DefaultParagraphFont"/>
    <w:link w:val="BodyText"/>
    <w:uiPriority w:val="99"/>
    <w:semiHidden/>
    <w:rsid w:val="00911DE3"/>
    <w:rPr>
      <w:lang w:val="en-US"/>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US"/>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US"/>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US"/>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US"/>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US"/>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US"/>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US"/>
    </w:rPr>
  </w:style>
  <w:style w:type="character" w:styleId="BookTitle">
    <w:name w:val="Book Title"/>
    <w:basedOn w:val="DefaultParagraphFont"/>
    <w:uiPriority w:val="99"/>
    <w:semiHidden/>
    <w:qFormat/>
    <w:rsid w:val="00911DE3"/>
    <w:rPr>
      <w:b/>
      <w:bCs/>
      <w:i/>
      <w:iCs/>
      <w:spacing w:val="5"/>
      <w:lang w:val="en-US"/>
    </w:rPr>
  </w:style>
  <w:style w:type="paragraph" w:styleId="Caption">
    <w:name w:val="caption"/>
    <w:basedOn w:val="Normal"/>
    <w:next w:val="Normal"/>
    <w:uiPriority w:val="3"/>
    <w:rsid w:val="00F30EFB"/>
    <w:pPr>
      <w:spacing w:after="200" w:line="240" w:lineRule="auto"/>
    </w:pPr>
    <w:rPr>
      <w:b/>
      <w:iCs/>
      <w:caps/>
      <w:color w:val="262626"/>
      <w:sz w:val="16"/>
    </w:rPr>
  </w:style>
  <w:style w:type="paragraph" w:styleId="Closing">
    <w:name w:val="Closing"/>
    <w:basedOn w:val="Normal"/>
    <w:link w:val="ClosingChar"/>
    <w:uiPriority w:val="99"/>
    <w:semiHidden/>
    <w:rsid w:val="00911DE3"/>
    <w:pPr>
      <w:spacing w:line="240" w:lineRule="auto"/>
      <w:ind w:left="4252"/>
    </w:pPr>
  </w:style>
  <w:style w:type="character" w:customStyle="1" w:styleId="ClosingChar">
    <w:name w:val="Closing Char"/>
    <w:basedOn w:val="DefaultParagraphFont"/>
    <w:link w:val="Closing"/>
    <w:uiPriority w:val="99"/>
    <w:semiHidden/>
    <w:rsid w:val="00911DE3"/>
    <w:rPr>
      <w:lang w:val="en-US"/>
    </w:rPr>
  </w:style>
  <w:style w:type="table" w:styleId="ColorfulGrid">
    <w:name w:val="Colorful Grid"/>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1EADF" w:themeFill="accent1" w:themeFillTint="33"/>
    </w:tcPr>
    <w:tblStylePr w:type="firstRow">
      <w:rPr>
        <w:b/>
        <w:bCs/>
      </w:rPr>
      <w:tblPr/>
      <w:tcPr>
        <w:shd w:val="clear" w:color="auto" w:fill="E4D6BF" w:themeFill="accent1" w:themeFillTint="66"/>
      </w:tcPr>
    </w:tblStylePr>
    <w:tblStylePr w:type="lastRow">
      <w:rPr>
        <w:b/>
        <w:bCs/>
        <w:color w:val="000000" w:themeColor="text1"/>
      </w:rPr>
      <w:tblPr/>
      <w:tcPr>
        <w:shd w:val="clear" w:color="auto" w:fill="E4D6BF" w:themeFill="accent1" w:themeFillTint="66"/>
      </w:tcPr>
    </w:tblStylePr>
    <w:tblStylePr w:type="firstCol">
      <w:rPr>
        <w:color w:val="FFFFFF" w:themeColor="background1"/>
      </w:rPr>
      <w:tblPr/>
      <w:tcPr>
        <w:shd w:val="clear" w:color="auto" w:fill="96763E" w:themeFill="accent1" w:themeFillShade="BF"/>
      </w:tcPr>
    </w:tblStylePr>
    <w:tblStylePr w:type="lastCol">
      <w:rPr>
        <w:color w:val="FFFFFF" w:themeColor="background1"/>
      </w:rPr>
      <w:tblPr/>
      <w:tcPr>
        <w:shd w:val="clear" w:color="auto" w:fill="96763E" w:themeFill="accent1" w:themeFillShade="BF"/>
      </w:tcPr>
    </w:tblStylePr>
    <w:tblStylePr w:type="band1Vert">
      <w:tblPr/>
      <w:tcPr>
        <w:shd w:val="clear" w:color="auto" w:fill="DECCAF" w:themeFill="accent1" w:themeFillTint="7F"/>
      </w:tcPr>
    </w:tblStylePr>
    <w:tblStylePr w:type="band1Horz">
      <w:tblPr/>
      <w:tcPr>
        <w:shd w:val="clear" w:color="auto" w:fill="DECCAF" w:themeFill="accent1" w:themeFillTint="7F"/>
      </w:tcPr>
    </w:tblStylePr>
  </w:style>
  <w:style w:type="table" w:styleId="ColorfulGrid-Accent2">
    <w:name w:val="Colorful Grid Accent 2"/>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0F6F8" w:themeFill="accent2" w:themeFillTint="33"/>
    </w:tcPr>
    <w:tblStylePr w:type="firstRow">
      <w:rPr>
        <w:b/>
        <w:bCs/>
      </w:rPr>
      <w:tblPr/>
      <w:tcPr>
        <w:shd w:val="clear" w:color="auto" w:fill="C2ECF2" w:themeFill="accent2" w:themeFillTint="66"/>
      </w:tcPr>
    </w:tblStylePr>
    <w:tblStylePr w:type="lastRow">
      <w:rPr>
        <w:b/>
        <w:bCs/>
        <w:color w:val="000000" w:themeColor="text1"/>
      </w:rPr>
      <w:tblPr/>
      <w:tcPr>
        <w:shd w:val="clear" w:color="auto" w:fill="C2ECF2" w:themeFill="accent2" w:themeFillTint="66"/>
      </w:tcPr>
    </w:tblStylePr>
    <w:tblStylePr w:type="firstCol">
      <w:rPr>
        <w:color w:val="FFFFFF" w:themeColor="background1"/>
      </w:rPr>
      <w:tblPr/>
      <w:tcPr>
        <w:shd w:val="clear" w:color="auto" w:fill="2BB8C9" w:themeFill="accent2" w:themeFillShade="BF"/>
      </w:tcPr>
    </w:tblStylePr>
    <w:tblStylePr w:type="lastCol">
      <w:rPr>
        <w:color w:val="FFFFFF" w:themeColor="background1"/>
      </w:rPr>
      <w:tblPr/>
      <w:tcPr>
        <w:shd w:val="clear" w:color="auto" w:fill="2BB8C9" w:themeFill="accent2" w:themeFillShade="BF"/>
      </w:tcPr>
    </w:tblStylePr>
    <w:tblStylePr w:type="band1Vert">
      <w:tblPr/>
      <w:tcPr>
        <w:shd w:val="clear" w:color="auto" w:fill="B3E8EF" w:themeFill="accent2" w:themeFillTint="7F"/>
      </w:tcPr>
    </w:tblStylePr>
    <w:tblStylePr w:type="band1Horz">
      <w:tblPr/>
      <w:tcPr>
        <w:shd w:val="clear" w:color="auto" w:fill="B3E8EF" w:themeFill="accent2" w:themeFillTint="7F"/>
      </w:tcPr>
    </w:tblStylePr>
  </w:style>
  <w:style w:type="table" w:styleId="ColorfulGrid-Accent3">
    <w:name w:val="Colorful Grid Accent 3"/>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AAD8FF" w:themeFill="accent3" w:themeFillTint="33"/>
    </w:tcPr>
    <w:tblStylePr w:type="firstRow">
      <w:rPr>
        <w:b/>
        <w:bCs/>
      </w:rPr>
      <w:tblPr/>
      <w:tcPr>
        <w:shd w:val="clear" w:color="auto" w:fill="55B2FF" w:themeFill="accent3" w:themeFillTint="66"/>
      </w:tcPr>
    </w:tblStylePr>
    <w:tblStylePr w:type="lastRow">
      <w:rPr>
        <w:b/>
        <w:bCs/>
        <w:color w:val="000000" w:themeColor="text1"/>
      </w:rPr>
      <w:tblPr/>
      <w:tcPr>
        <w:shd w:val="clear" w:color="auto" w:fill="55B2FF" w:themeFill="accent3" w:themeFillTint="66"/>
      </w:tcPr>
    </w:tblStylePr>
    <w:tblStylePr w:type="firstCol">
      <w:rPr>
        <w:color w:val="FFFFFF" w:themeColor="background1"/>
      </w:rPr>
      <w:tblPr/>
      <w:tcPr>
        <w:shd w:val="clear" w:color="auto" w:fill="002341" w:themeFill="accent3" w:themeFillShade="BF"/>
      </w:tcPr>
    </w:tblStylePr>
    <w:tblStylePr w:type="lastCol">
      <w:rPr>
        <w:color w:val="FFFFFF" w:themeColor="background1"/>
      </w:rPr>
      <w:tblPr/>
      <w:tcPr>
        <w:shd w:val="clear" w:color="auto" w:fill="002341" w:themeFill="accent3" w:themeFillShade="BF"/>
      </w:tcPr>
    </w:tblStylePr>
    <w:tblStylePr w:type="band1Vert">
      <w:tblPr/>
      <w:tcPr>
        <w:shd w:val="clear" w:color="auto" w:fill="2C9FFF" w:themeFill="accent3" w:themeFillTint="7F"/>
      </w:tcPr>
    </w:tblStylePr>
    <w:tblStylePr w:type="band1Horz">
      <w:tblPr/>
      <w:tcPr>
        <w:shd w:val="clear" w:color="auto" w:fill="2C9FFF" w:themeFill="accent3" w:themeFillTint="7F"/>
      </w:tcPr>
    </w:tblStylePr>
  </w:style>
  <w:style w:type="table" w:styleId="ColorfulGrid-Accent4">
    <w:name w:val="Colorful Grid Accent 4"/>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DADE" w:themeFill="accent4" w:themeFillTint="33"/>
    </w:tcPr>
    <w:tblStylePr w:type="firstRow">
      <w:rPr>
        <w:b/>
        <w:bCs/>
      </w:rPr>
      <w:tblPr/>
      <w:tcPr>
        <w:shd w:val="clear" w:color="auto" w:fill="FCB5BE" w:themeFill="accent4" w:themeFillTint="66"/>
      </w:tcPr>
    </w:tblStylePr>
    <w:tblStylePr w:type="lastRow">
      <w:rPr>
        <w:b/>
        <w:bCs/>
        <w:color w:val="000000" w:themeColor="text1"/>
      </w:rPr>
      <w:tblPr/>
      <w:tcPr>
        <w:shd w:val="clear" w:color="auto" w:fill="FCB5BE" w:themeFill="accent4" w:themeFillTint="66"/>
      </w:tcPr>
    </w:tblStylePr>
    <w:tblStylePr w:type="firstCol">
      <w:rPr>
        <w:color w:val="FFFFFF" w:themeColor="background1"/>
      </w:rPr>
      <w:tblPr/>
      <w:tcPr>
        <w:shd w:val="clear" w:color="auto" w:fill="E60923" w:themeFill="accent4" w:themeFillShade="BF"/>
      </w:tcPr>
    </w:tblStylePr>
    <w:tblStylePr w:type="lastCol">
      <w:rPr>
        <w:color w:val="FFFFFF" w:themeColor="background1"/>
      </w:rPr>
      <w:tblPr/>
      <w:tcPr>
        <w:shd w:val="clear" w:color="auto" w:fill="E60923" w:themeFill="accent4" w:themeFillShade="BF"/>
      </w:tcPr>
    </w:tblStylePr>
    <w:tblStylePr w:type="band1Vert">
      <w:tblPr/>
      <w:tcPr>
        <w:shd w:val="clear" w:color="auto" w:fill="FBA3AE" w:themeFill="accent4" w:themeFillTint="7F"/>
      </w:tcPr>
    </w:tblStylePr>
    <w:tblStylePr w:type="band1Horz">
      <w:tblPr/>
      <w:tcPr>
        <w:shd w:val="clear" w:color="auto" w:fill="FBA3AE" w:themeFill="accent4" w:themeFillTint="7F"/>
      </w:tcPr>
    </w:tblStylePr>
  </w:style>
  <w:style w:type="table" w:styleId="ColorfulGrid-Accent5">
    <w:name w:val="Colorful Grid Accent 5"/>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C9CB" w:themeFill="accent5" w:themeFillTint="33"/>
    </w:tcPr>
    <w:tblStylePr w:type="firstRow">
      <w:rPr>
        <w:b/>
        <w:bCs/>
      </w:rPr>
      <w:tblPr/>
      <w:tcPr>
        <w:shd w:val="clear" w:color="auto" w:fill="DF9497" w:themeFill="accent5" w:themeFillTint="66"/>
      </w:tcPr>
    </w:tblStylePr>
    <w:tblStylePr w:type="lastRow">
      <w:rPr>
        <w:b/>
        <w:bCs/>
        <w:color w:val="000000" w:themeColor="text1"/>
      </w:rPr>
      <w:tblPr/>
      <w:tcPr>
        <w:shd w:val="clear" w:color="auto" w:fill="DF9497" w:themeFill="accent5" w:themeFillTint="66"/>
      </w:tcPr>
    </w:tblStylePr>
    <w:tblStylePr w:type="firstCol">
      <w:rPr>
        <w:color w:val="FFFFFF" w:themeColor="background1"/>
      </w:rPr>
      <w:tblPr/>
      <w:tcPr>
        <w:shd w:val="clear" w:color="auto" w:fill="5E1C1E" w:themeFill="accent5" w:themeFillShade="BF"/>
      </w:tcPr>
    </w:tblStylePr>
    <w:tblStylePr w:type="lastCol">
      <w:rPr>
        <w:color w:val="FFFFFF" w:themeColor="background1"/>
      </w:rPr>
      <w:tblPr/>
      <w:tcPr>
        <w:shd w:val="clear" w:color="auto" w:fill="5E1C1E" w:themeFill="accent5" w:themeFillShade="BF"/>
      </w:tcPr>
    </w:tblStylePr>
    <w:tblStylePr w:type="band1Vert">
      <w:tblPr/>
      <w:tcPr>
        <w:shd w:val="clear" w:color="auto" w:fill="D77A7D" w:themeFill="accent5" w:themeFillTint="7F"/>
      </w:tcPr>
    </w:tblStylePr>
    <w:tblStylePr w:type="band1Horz">
      <w:tblPr/>
      <w:tcPr>
        <w:shd w:val="clear" w:color="auto" w:fill="D77A7D" w:themeFill="accent5" w:themeFillTint="7F"/>
      </w:tcPr>
    </w:tblStylePr>
  </w:style>
  <w:style w:type="table" w:styleId="ColorfulGrid-Accent6">
    <w:name w:val="Colorful Grid Accent 6"/>
    <w:basedOn w:val="TableNormal"/>
    <w:uiPriority w:val="99"/>
    <w:semiHidden/>
    <w:unhideWhenUsed/>
    <w:rsid w:val="00911DE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CEEF4" w:themeFill="accent6" w:themeFillTint="33"/>
    </w:tcPr>
    <w:tblStylePr w:type="firstRow">
      <w:rPr>
        <w:b/>
        <w:bCs/>
      </w:rPr>
      <w:tblPr/>
      <w:tcPr>
        <w:shd w:val="clear" w:color="auto" w:fill="79DDE9" w:themeFill="accent6" w:themeFillTint="66"/>
      </w:tcPr>
    </w:tblStylePr>
    <w:tblStylePr w:type="lastRow">
      <w:rPr>
        <w:b/>
        <w:bCs/>
        <w:color w:val="000000" w:themeColor="text1"/>
      </w:rPr>
      <w:tblPr/>
      <w:tcPr>
        <w:shd w:val="clear" w:color="auto" w:fill="79DDE9" w:themeFill="accent6" w:themeFillTint="66"/>
      </w:tcPr>
    </w:tblStylePr>
    <w:tblStylePr w:type="firstCol">
      <w:rPr>
        <w:color w:val="FFFFFF" w:themeColor="background1"/>
      </w:rPr>
      <w:tblPr/>
      <w:tcPr>
        <w:shd w:val="clear" w:color="auto" w:fill="0C464C" w:themeFill="accent6" w:themeFillShade="BF"/>
      </w:tcPr>
    </w:tblStylePr>
    <w:tblStylePr w:type="lastCol">
      <w:rPr>
        <w:color w:val="FFFFFF" w:themeColor="background1"/>
      </w:rPr>
      <w:tblPr/>
      <w:tcPr>
        <w:shd w:val="clear" w:color="auto" w:fill="0C464C" w:themeFill="accent6" w:themeFillShade="BF"/>
      </w:tcPr>
    </w:tblStylePr>
    <w:tblStylePr w:type="band1Vert">
      <w:tblPr/>
      <w:tcPr>
        <w:shd w:val="clear" w:color="auto" w:fill="58D4E3" w:themeFill="accent6" w:themeFillTint="7F"/>
      </w:tcPr>
    </w:tblStylePr>
    <w:tblStylePr w:type="band1Horz">
      <w:tblPr/>
      <w:tcPr>
        <w:shd w:val="clear" w:color="auto" w:fill="58D4E3" w:themeFill="accent6" w:themeFillTint="7F"/>
      </w:tcPr>
    </w:tblStylePr>
  </w:style>
  <w:style w:type="table" w:styleId="ColorfulList">
    <w:name w:val="Colorful List"/>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1C1D3" w:themeFill="accent2" w:themeFillShade="CC"/>
      </w:tcPr>
    </w:tblStylePr>
    <w:tblStylePr w:type="lastRow">
      <w:rPr>
        <w:b/>
        <w:bCs/>
        <w:color w:val="31C1D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8F5EF" w:themeFill="accent1" w:themeFillTint="19"/>
    </w:tcPr>
    <w:tblStylePr w:type="firstRow">
      <w:rPr>
        <w:b/>
        <w:bCs/>
        <w:color w:val="FFFFFF" w:themeColor="background1"/>
      </w:rPr>
      <w:tblPr/>
      <w:tcPr>
        <w:tcBorders>
          <w:bottom w:val="single" w:sz="12" w:space="0" w:color="FFFFFF" w:themeColor="background1"/>
        </w:tcBorders>
        <w:shd w:val="clear" w:color="auto" w:fill="31C1D3" w:themeFill="accent2" w:themeFillShade="CC"/>
      </w:tcPr>
    </w:tblStylePr>
    <w:tblStylePr w:type="lastRow">
      <w:rPr>
        <w:b/>
        <w:bCs/>
        <w:color w:val="31C1D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6D7" w:themeFill="accent1" w:themeFillTint="3F"/>
      </w:tcPr>
    </w:tblStylePr>
    <w:tblStylePr w:type="band1Horz">
      <w:tblPr/>
      <w:tcPr>
        <w:shd w:val="clear" w:color="auto" w:fill="F1EADF" w:themeFill="accent1" w:themeFillTint="33"/>
      </w:tcPr>
    </w:tblStylePr>
  </w:style>
  <w:style w:type="table" w:styleId="ColorfulList-Accent2">
    <w:name w:val="Colorful List Accent 2"/>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0FAFC" w:themeFill="accent2" w:themeFillTint="19"/>
    </w:tcPr>
    <w:tblStylePr w:type="firstRow">
      <w:rPr>
        <w:b/>
        <w:bCs/>
        <w:color w:val="FFFFFF" w:themeColor="background1"/>
      </w:rPr>
      <w:tblPr/>
      <w:tcPr>
        <w:tcBorders>
          <w:bottom w:val="single" w:sz="12" w:space="0" w:color="FFFFFF" w:themeColor="background1"/>
        </w:tcBorders>
        <w:shd w:val="clear" w:color="auto" w:fill="31C1D3" w:themeFill="accent2" w:themeFillShade="CC"/>
      </w:tcPr>
    </w:tblStylePr>
    <w:tblStylePr w:type="lastRow">
      <w:rPr>
        <w:b/>
        <w:bCs/>
        <w:color w:val="31C1D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3F7" w:themeFill="accent2" w:themeFillTint="3F"/>
      </w:tcPr>
    </w:tblStylePr>
    <w:tblStylePr w:type="band1Horz">
      <w:tblPr/>
      <w:tcPr>
        <w:shd w:val="clear" w:color="auto" w:fill="E0F6F8" w:themeFill="accent2" w:themeFillTint="33"/>
      </w:tcPr>
    </w:tblStylePr>
  </w:style>
  <w:style w:type="table" w:styleId="ColorfulList-Accent3">
    <w:name w:val="Colorful List Accent 3"/>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D5ECFF" w:themeFill="accent3" w:themeFillTint="19"/>
    </w:tcPr>
    <w:tblStylePr w:type="firstRow">
      <w:rPr>
        <w:b/>
        <w:bCs/>
        <w:color w:val="FFFFFF" w:themeColor="background1"/>
      </w:rPr>
      <w:tblPr/>
      <w:tcPr>
        <w:tcBorders>
          <w:bottom w:val="single" w:sz="12" w:space="0" w:color="FFFFFF" w:themeColor="background1"/>
        </w:tcBorders>
        <w:shd w:val="clear" w:color="auto" w:fill="F50A26" w:themeFill="accent4" w:themeFillShade="CC"/>
      </w:tcPr>
    </w:tblStylePr>
    <w:tblStylePr w:type="lastRow">
      <w:rPr>
        <w:b/>
        <w:bCs/>
        <w:color w:val="F50A2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FFF" w:themeFill="accent3" w:themeFillTint="3F"/>
      </w:tcPr>
    </w:tblStylePr>
    <w:tblStylePr w:type="band1Horz">
      <w:tblPr/>
      <w:tcPr>
        <w:shd w:val="clear" w:color="auto" w:fill="AAD8FF" w:themeFill="accent3" w:themeFillTint="33"/>
      </w:tcPr>
    </w:tblStylePr>
  </w:style>
  <w:style w:type="table" w:styleId="ColorfulList-Accent4">
    <w:name w:val="Colorful List Accent 4"/>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EEDEF" w:themeFill="accent4" w:themeFillTint="19"/>
    </w:tcPr>
    <w:tblStylePr w:type="firstRow">
      <w:rPr>
        <w:b/>
        <w:bCs/>
        <w:color w:val="FFFFFF" w:themeColor="background1"/>
      </w:rPr>
      <w:tblPr/>
      <w:tcPr>
        <w:tcBorders>
          <w:bottom w:val="single" w:sz="12" w:space="0" w:color="FFFFFF" w:themeColor="background1"/>
        </w:tcBorders>
        <w:shd w:val="clear" w:color="auto" w:fill="002645" w:themeFill="accent3" w:themeFillShade="CC"/>
      </w:tcPr>
    </w:tblStylePr>
    <w:tblStylePr w:type="lastRow">
      <w:rPr>
        <w:b/>
        <w:bCs/>
        <w:color w:val="00264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1D6" w:themeFill="accent4" w:themeFillTint="3F"/>
      </w:tcPr>
    </w:tblStylePr>
    <w:tblStylePr w:type="band1Horz">
      <w:tblPr/>
      <w:tcPr>
        <w:shd w:val="clear" w:color="auto" w:fill="FDDADE" w:themeFill="accent4" w:themeFillTint="33"/>
      </w:tcPr>
    </w:tblStylePr>
  </w:style>
  <w:style w:type="table" w:styleId="ColorfulList-Accent5">
    <w:name w:val="Colorful List Accent 5"/>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F7E4E5" w:themeFill="accent5" w:themeFillTint="19"/>
    </w:tcPr>
    <w:tblStylePr w:type="firstRow">
      <w:rPr>
        <w:b/>
        <w:bCs/>
        <w:color w:val="FFFFFF" w:themeColor="background1"/>
      </w:rPr>
      <w:tblPr/>
      <w:tcPr>
        <w:tcBorders>
          <w:bottom w:val="single" w:sz="12" w:space="0" w:color="FFFFFF" w:themeColor="background1"/>
        </w:tcBorders>
        <w:shd w:val="clear" w:color="auto" w:fill="0D4B52" w:themeFill="accent6" w:themeFillShade="CC"/>
      </w:tcPr>
    </w:tblStylePr>
    <w:tblStylePr w:type="lastRow">
      <w:rPr>
        <w:b/>
        <w:bCs/>
        <w:color w:val="0D4B5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BDBE" w:themeFill="accent5" w:themeFillTint="3F"/>
      </w:tcPr>
    </w:tblStylePr>
    <w:tblStylePr w:type="band1Horz">
      <w:tblPr/>
      <w:tcPr>
        <w:shd w:val="clear" w:color="auto" w:fill="EFC9CB" w:themeFill="accent5" w:themeFillTint="33"/>
      </w:tcPr>
    </w:tblStylePr>
  </w:style>
  <w:style w:type="table" w:styleId="ColorfulList-Accent6">
    <w:name w:val="Colorful List Accent 6"/>
    <w:basedOn w:val="TableNormal"/>
    <w:uiPriority w:val="99"/>
    <w:semiHidden/>
    <w:unhideWhenUsed/>
    <w:rsid w:val="00911DE3"/>
    <w:pPr>
      <w:spacing w:line="240" w:lineRule="auto"/>
    </w:pPr>
    <w:rPr>
      <w:color w:val="000000" w:themeColor="text1"/>
    </w:rPr>
    <w:tblPr>
      <w:tblStyleRowBandSize w:val="1"/>
      <w:tblStyleColBandSize w:val="1"/>
    </w:tblPr>
    <w:tcPr>
      <w:shd w:val="clear" w:color="auto" w:fill="DEF6F9" w:themeFill="accent6" w:themeFillTint="19"/>
    </w:tcPr>
    <w:tblStylePr w:type="firstRow">
      <w:rPr>
        <w:b/>
        <w:bCs/>
        <w:color w:val="FFFFFF" w:themeColor="background1"/>
      </w:rPr>
      <w:tblPr/>
      <w:tcPr>
        <w:tcBorders>
          <w:bottom w:val="single" w:sz="12" w:space="0" w:color="FFFFFF" w:themeColor="background1"/>
        </w:tcBorders>
        <w:shd w:val="clear" w:color="auto" w:fill="651E20" w:themeFill="accent5" w:themeFillShade="CC"/>
      </w:tcPr>
    </w:tblStylePr>
    <w:tblStylePr w:type="lastRow">
      <w:rPr>
        <w:b/>
        <w:bCs/>
        <w:color w:val="651E2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9F1" w:themeFill="accent6" w:themeFillTint="3F"/>
      </w:tcPr>
    </w:tblStylePr>
    <w:tblStylePr w:type="band1Horz">
      <w:tblPr/>
      <w:tcPr>
        <w:shd w:val="clear" w:color="auto" w:fill="BCEEF4" w:themeFill="accent6" w:themeFillTint="33"/>
      </w:tcPr>
    </w:tblStylePr>
  </w:style>
  <w:style w:type="table" w:styleId="ColorfulShading">
    <w:name w:val="Colorful Shading"/>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68D2D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8D2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68D2DF" w:themeColor="accent2"/>
        <w:left w:val="single" w:sz="4" w:space="0" w:color="BD9B60" w:themeColor="accent1"/>
        <w:bottom w:val="single" w:sz="4" w:space="0" w:color="BD9B60" w:themeColor="accent1"/>
        <w:right w:val="single" w:sz="4" w:space="0" w:color="BD9B60" w:themeColor="accent1"/>
        <w:insideH w:val="single" w:sz="4" w:space="0" w:color="FFFFFF" w:themeColor="background1"/>
        <w:insideV w:val="single" w:sz="4" w:space="0" w:color="FFFFFF" w:themeColor="background1"/>
      </w:tblBorders>
    </w:tblPr>
    <w:tcPr>
      <w:shd w:val="clear" w:color="auto" w:fill="F8F5EF" w:themeFill="accent1" w:themeFillTint="19"/>
    </w:tcPr>
    <w:tblStylePr w:type="firstRow">
      <w:rPr>
        <w:b/>
        <w:bCs/>
      </w:rPr>
      <w:tblPr/>
      <w:tcPr>
        <w:tcBorders>
          <w:top w:val="nil"/>
          <w:left w:val="nil"/>
          <w:bottom w:val="single" w:sz="24" w:space="0" w:color="68D2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5E32" w:themeFill="accent1" w:themeFillShade="99"/>
      </w:tcPr>
    </w:tblStylePr>
    <w:tblStylePr w:type="firstCol">
      <w:rPr>
        <w:color w:val="FFFFFF" w:themeColor="background1"/>
      </w:rPr>
      <w:tblPr/>
      <w:tcPr>
        <w:tcBorders>
          <w:top w:val="nil"/>
          <w:left w:val="nil"/>
          <w:bottom w:val="nil"/>
          <w:right w:val="nil"/>
          <w:insideH w:val="single" w:sz="4" w:space="0" w:color="785E32" w:themeColor="accent1" w:themeShade="99"/>
          <w:insideV w:val="nil"/>
        </w:tcBorders>
        <w:shd w:val="clear" w:color="auto" w:fill="785E3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85E32" w:themeFill="accent1" w:themeFillShade="99"/>
      </w:tcPr>
    </w:tblStylePr>
    <w:tblStylePr w:type="band1Vert">
      <w:tblPr/>
      <w:tcPr>
        <w:shd w:val="clear" w:color="auto" w:fill="E4D6BF" w:themeFill="accent1" w:themeFillTint="66"/>
      </w:tcPr>
    </w:tblStylePr>
    <w:tblStylePr w:type="band1Horz">
      <w:tblPr/>
      <w:tcPr>
        <w:shd w:val="clear" w:color="auto" w:fill="DECCA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68D2DF" w:themeColor="accent2"/>
        <w:left w:val="single" w:sz="4" w:space="0" w:color="68D2DF" w:themeColor="accent2"/>
        <w:bottom w:val="single" w:sz="4" w:space="0" w:color="68D2DF" w:themeColor="accent2"/>
        <w:right w:val="single" w:sz="4" w:space="0" w:color="68D2DF" w:themeColor="accent2"/>
        <w:insideH w:val="single" w:sz="4" w:space="0" w:color="FFFFFF" w:themeColor="background1"/>
        <w:insideV w:val="single" w:sz="4" w:space="0" w:color="FFFFFF" w:themeColor="background1"/>
      </w:tblBorders>
    </w:tblPr>
    <w:tcPr>
      <w:shd w:val="clear" w:color="auto" w:fill="F0FAFC" w:themeFill="accent2" w:themeFillTint="19"/>
    </w:tcPr>
    <w:tblStylePr w:type="firstRow">
      <w:rPr>
        <w:b/>
        <w:bCs/>
      </w:rPr>
      <w:tblPr/>
      <w:tcPr>
        <w:tcBorders>
          <w:top w:val="nil"/>
          <w:left w:val="nil"/>
          <w:bottom w:val="single" w:sz="24" w:space="0" w:color="68D2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93A1" w:themeFill="accent2" w:themeFillShade="99"/>
      </w:tcPr>
    </w:tblStylePr>
    <w:tblStylePr w:type="firstCol">
      <w:rPr>
        <w:color w:val="FFFFFF" w:themeColor="background1"/>
      </w:rPr>
      <w:tblPr/>
      <w:tcPr>
        <w:tcBorders>
          <w:top w:val="nil"/>
          <w:left w:val="nil"/>
          <w:bottom w:val="nil"/>
          <w:right w:val="nil"/>
          <w:insideH w:val="single" w:sz="4" w:space="0" w:color="2293A1" w:themeColor="accent2" w:themeShade="99"/>
          <w:insideV w:val="nil"/>
        </w:tcBorders>
        <w:shd w:val="clear" w:color="auto" w:fill="2293A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293A1" w:themeFill="accent2" w:themeFillShade="99"/>
      </w:tcPr>
    </w:tblStylePr>
    <w:tblStylePr w:type="band1Vert">
      <w:tblPr/>
      <w:tcPr>
        <w:shd w:val="clear" w:color="auto" w:fill="C2ECF2" w:themeFill="accent2" w:themeFillTint="66"/>
      </w:tcPr>
    </w:tblStylePr>
    <w:tblStylePr w:type="band1Horz">
      <w:tblPr/>
      <w:tcPr>
        <w:shd w:val="clear" w:color="auto" w:fill="B3E8E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F8485E" w:themeColor="accent4"/>
        <w:left w:val="single" w:sz="4" w:space="0" w:color="003057" w:themeColor="accent3"/>
        <w:bottom w:val="single" w:sz="4" w:space="0" w:color="003057" w:themeColor="accent3"/>
        <w:right w:val="single" w:sz="4" w:space="0" w:color="003057" w:themeColor="accent3"/>
        <w:insideH w:val="single" w:sz="4" w:space="0" w:color="FFFFFF" w:themeColor="background1"/>
        <w:insideV w:val="single" w:sz="4" w:space="0" w:color="FFFFFF" w:themeColor="background1"/>
      </w:tblBorders>
    </w:tblPr>
    <w:tcPr>
      <w:shd w:val="clear" w:color="auto" w:fill="D5ECFF" w:themeFill="accent3" w:themeFillTint="19"/>
    </w:tcPr>
    <w:tblStylePr w:type="firstRow">
      <w:rPr>
        <w:b/>
        <w:bCs/>
      </w:rPr>
      <w:tblPr/>
      <w:tcPr>
        <w:tcBorders>
          <w:top w:val="nil"/>
          <w:left w:val="nil"/>
          <w:bottom w:val="single" w:sz="24" w:space="0" w:color="F8485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C34" w:themeFill="accent3" w:themeFillShade="99"/>
      </w:tcPr>
    </w:tblStylePr>
    <w:tblStylePr w:type="firstCol">
      <w:rPr>
        <w:color w:val="FFFFFF" w:themeColor="background1"/>
      </w:rPr>
      <w:tblPr/>
      <w:tcPr>
        <w:tcBorders>
          <w:top w:val="nil"/>
          <w:left w:val="nil"/>
          <w:bottom w:val="nil"/>
          <w:right w:val="nil"/>
          <w:insideH w:val="single" w:sz="4" w:space="0" w:color="001C34" w:themeColor="accent3" w:themeShade="99"/>
          <w:insideV w:val="nil"/>
        </w:tcBorders>
        <w:shd w:val="clear" w:color="auto" w:fill="001C3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1C34" w:themeFill="accent3" w:themeFillShade="99"/>
      </w:tcPr>
    </w:tblStylePr>
    <w:tblStylePr w:type="band1Vert">
      <w:tblPr/>
      <w:tcPr>
        <w:shd w:val="clear" w:color="auto" w:fill="55B2FF" w:themeFill="accent3" w:themeFillTint="66"/>
      </w:tcPr>
    </w:tblStylePr>
    <w:tblStylePr w:type="band1Horz">
      <w:tblPr/>
      <w:tcPr>
        <w:shd w:val="clear" w:color="auto" w:fill="2C9FFF" w:themeFill="accent3" w:themeFillTint="7F"/>
      </w:tcPr>
    </w:tblStylePr>
  </w:style>
  <w:style w:type="table" w:styleId="ColorfulShading-Accent4">
    <w:name w:val="Colorful Shading Accent 4"/>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003057" w:themeColor="accent3"/>
        <w:left w:val="single" w:sz="4" w:space="0" w:color="F8485E" w:themeColor="accent4"/>
        <w:bottom w:val="single" w:sz="4" w:space="0" w:color="F8485E" w:themeColor="accent4"/>
        <w:right w:val="single" w:sz="4" w:space="0" w:color="F8485E" w:themeColor="accent4"/>
        <w:insideH w:val="single" w:sz="4" w:space="0" w:color="FFFFFF" w:themeColor="background1"/>
        <w:insideV w:val="single" w:sz="4" w:space="0" w:color="FFFFFF" w:themeColor="background1"/>
      </w:tblBorders>
    </w:tblPr>
    <w:tcPr>
      <w:shd w:val="clear" w:color="auto" w:fill="FEEDEF" w:themeFill="accent4" w:themeFillTint="19"/>
    </w:tcPr>
    <w:tblStylePr w:type="firstRow">
      <w:rPr>
        <w:b/>
        <w:bCs/>
      </w:rPr>
      <w:tblPr/>
      <w:tcPr>
        <w:tcBorders>
          <w:top w:val="nil"/>
          <w:left w:val="nil"/>
          <w:bottom w:val="single" w:sz="24" w:space="0" w:color="00305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8071C" w:themeFill="accent4" w:themeFillShade="99"/>
      </w:tcPr>
    </w:tblStylePr>
    <w:tblStylePr w:type="firstCol">
      <w:rPr>
        <w:color w:val="FFFFFF" w:themeColor="background1"/>
      </w:rPr>
      <w:tblPr/>
      <w:tcPr>
        <w:tcBorders>
          <w:top w:val="nil"/>
          <w:left w:val="nil"/>
          <w:bottom w:val="nil"/>
          <w:right w:val="nil"/>
          <w:insideH w:val="single" w:sz="4" w:space="0" w:color="B8071C" w:themeColor="accent4" w:themeShade="99"/>
          <w:insideV w:val="nil"/>
        </w:tcBorders>
        <w:shd w:val="clear" w:color="auto" w:fill="B8071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8071C" w:themeFill="accent4" w:themeFillShade="99"/>
      </w:tcPr>
    </w:tblStylePr>
    <w:tblStylePr w:type="band1Vert">
      <w:tblPr/>
      <w:tcPr>
        <w:shd w:val="clear" w:color="auto" w:fill="FCB5BE" w:themeFill="accent4" w:themeFillTint="66"/>
      </w:tcPr>
    </w:tblStylePr>
    <w:tblStylePr w:type="band1Horz">
      <w:tblPr/>
      <w:tcPr>
        <w:shd w:val="clear" w:color="auto" w:fill="FBA3A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115E67" w:themeColor="accent6"/>
        <w:left w:val="single" w:sz="4" w:space="0" w:color="7F2629" w:themeColor="accent5"/>
        <w:bottom w:val="single" w:sz="4" w:space="0" w:color="7F2629" w:themeColor="accent5"/>
        <w:right w:val="single" w:sz="4" w:space="0" w:color="7F2629" w:themeColor="accent5"/>
        <w:insideH w:val="single" w:sz="4" w:space="0" w:color="FFFFFF" w:themeColor="background1"/>
        <w:insideV w:val="single" w:sz="4" w:space="0" w:color="FFFFFF" w:themeColor="background1"/>
      </w:tblBorders>
    </w:tblPr>
    <w:tcPr>
      <w:shd w:val="clear" w:color="auto" w:fill="F7E4E5" w:themeFill="accent5" w:themeFillTint="19"/>
    </w:tcPr>
    <w:tblStylePr w:type="firstRow">
      <w:rPr>
        <w:b/>
        <w:bCs/>
      </w:rPr>
      <w:tblPr/>
      <w:tcPr>
        <w:tcBorders>
          <w:top w:val="nil"/>
          <w:left w:val="nil"/>
          <w:bottom w:val="single" w:sz="24" w:space="0" w:color="115E6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1618" w:themeFill="accent5" w:themeFillShade="99"/>
      </w:tcPr>
    </w:tblStylePr>
    <w:tblStylePr w:type="firstCol">
      <w:rPr>
        <w:color w:val="FFFFFF" w:themeColor="background1"/>
      </w:rPr>
      <w:tblPr/>
      <w:tcPr>
        <w:tcBorders>
          <w:top w:val="nil"/>
          <w:left w:val="nil"/>
          <w:bottom w:val="nil"/>
          <w:right w:val="nil"/>
          <w:insideH w:val="single" w:sz="4" w:space="0" w:color="4C1618" w:themeColor="accent5" w:themeShade="99"/>
          <w:insideV w:val="nil"/>
        </w:tcBorders>
        <w:shd w:val="clear" w:color="auto" w:fill="4C161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1618" w:themeFill="accent5" w:themeFillShade="99"/>
      </w:tcPr>
    </w:tblStylePr>
    <w:tblStylePr w:type="band1Vert">
      <w:tblPr/>
      <w:tcPr>
        <w:shd w:val="clear" w:color="auto" w:fill="DF9497" w:themeFill="accent5" w:themeFillTint="66"/>
      </w:tcPr>
    </w:tblStylePr>
    <w:tblStylePr w:type="band1Horz">
      <w:tblPr/>
      <w:tcPr>
        <w:shd w:val="clear" w:color="auto" w:fill="D77A7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911DE3"/>
    <w:pPr>
      <w:spacing w:line="240" w:lineRule="auto"/>
    </w:pPr>
    <w:rPr>
      <w:color w:val="000000" w:themeColor="text1"/>
    </w:rPr>
    <w:tblPr>
      <w:tblStyleRowBandSize w:val="1"/>
      <w:tblStyleColBandSize w:val="1"/>
      <w:tblBorders>
        <w:top w:val="single" w:sz="24" w:space="0" w:color="7F2629" w:themeColor="accent5"/>
        <w:left w:val="single" w:sz="4" w:space="0" w:color="115E67" w:themeColor="accent6"/>
        <w:bottom w:val="single" w:sz="4" w:space="0" w:color="115E67" w:themeColor="accent6"/>
        <w:right w:val="single" w:sz="4" w:space="0" w:color="115E67" w:themeColor="accent6"/>
        <w:insideH w:val="single" w:sz="4" w:space="0" w:color="FFFFFF" w:themeColor="background1"/>
        <w:insideV w:val="single" w:sz="4" w:space="0" w:color="FFFFFF" w:themeColor="background1"/>
      </w:tblBorders>
    </w:tblPr>
    <w:tcPr>
      <w:shd w:val="clear" w:color="auto" w:fill="DEF6F9" w:themeFill="accent6" w:themeFillTint="19"/>
    </w:tcPr>
    <w:tblStylePr w:type="firstRow">
      <w:rPr>
        <w:b/>
        <w:bCs/>
      </w:rPr>
      <w:tblPr/>
      <w:tcPr>
        <w:tcBorders>
          <w:top w:val="nil"/>
          <w:left w:val="nil"/>
          <w:bottom w:val="single" w:sz="24" w:space="0" w:color="7F262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383D" w:themeFill="accent6" w:themeFillShade="99"/>
      </w:tcPr>
    </w:tblStylePr>
    <w:tblStylePr w:type="firstCol">
      <w:rPr>
        <w:color w:val="FFFFFF" w:themeColor="background1"/>
      </w:rPr>
      <w:tblPr/>
      <w:tcPr>
        <w:tcBorders>
          <w:top w:val="nil"/>
          <w:left w:val="nil"/>
          <w:bottom w:val="nil"/>
          <w:right w:val="nil"/>
          <w:insideH w:val="single" w:sz="4" w:space="0" w:color="0A383D" w:themeColor="accent6" w:themeShade="99"/>
          <w:insideV w:val="nil"/>
        </w:tcBorders>
        <w:shd w:val="clear" w:color="auto" w:fill="0A383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A383D" w:themeFill="accent6" w:themeFillShade="99"/>
      </w:tcPr>
    </w:tblStylePr>
    <w:tblStylePr w:type="band1Vert">
      <w:tblPr/>
      <w:tcPr>
        <w:shd w:val="clear" w:color="auto" w:fill="79DDE9" w:themeFill="accent6" w:themeFillTint="66"/>
      </w:tcPr>
    </w:tblStylePr>
    <w:tblStylePr w:type="band1Horz">
      <w:tblPr/>
      <w:tcPr>
        <w:shd w:val="clear" w:color="auto" w:fill="58D4E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11DE3"/>
    <w:rPr>
      <w:sz w:val="16"/>
      <w:szCs w:val="16"/>
      <w:lang w:val="en-US"/>
    </w:rPr>
  </w:style>
  <w:style w:type="paragraph" w:styleId="CommentText">
    <w:name w:val="annotation text"/>
    <w:basedOn w:val="Normal"/>
    <w:link w:val="CommentTextChar"/>
    <w:uiPriority w:val="99"/>
    <w:semiHidden/>
    <w:rsid w:val="00911DE3"/>
    <w:pPr>
      <w:spacing w:line="240" w:lineRule="auto"/>
    </w:pPr>
  </w:style>
  <w:style w:type="character" w:customStyle="1" w:styleId="CommentTextChar">
    <w:name w:val="Comment Text Char"/>
    <w:basedOn w:val="DefaultParagraphFont"/>
    <w:link w:val="CommentText"/>
    <w:uiPriority w:val="99"/>
    <w:semiHidden/>
    <w:rsid w:val="00911DE3"/>
    <w:rPr>
      <w:lang w:val="en-US"/>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US"/>
    </w:rPr>
  </w:style>
  <w:style w:type="table" w:styleId="DarkList">
    <w:name w:val="Dark List"/>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BD9B6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44E2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6763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6763E" w:themeFill="accent1" w:themeFillShade="BF"/>
      </w:tcPr>
    </w:tblStylePr>
    <w:tblStylePr w:type="band1Vert">
      <w:tblPr/>
      <w:tcPr>
        <w:tcBorders>
          <w:top w:val="nil"/>
          <w:left w:val="nil"/>
          <w:bottom w:val="nil"/>
          <w:right w:val="nil"/>
          <w:insideH w:val="nil"/>
          <w:insideV w:val="nil"/>
        </w:tcBorders>
        <w:shd w:val="clear" w:color="auto" w:fill="96763E" w:themeFill="accent1" w:themeFillShade="BF"/>
      </w:tcPr>
    </w:tblStylePr>
    <w:tblStylePr w:type="band1Horz">
      <w:tblPr/>
      <w:tcPr>
        <w:tcBorders>
          <w:top w:val="nil"/>
          <w:left w:val="nil"/>
          <w:bottom w:val="nil"/>
          <w:right w:val="nil"/>
          <w:insideH w:val="nil"/>
          <w:insideV w:val="nil"/>
        </w:tcBorders>
        <w:shd w:val="clear" w:color="auto" w:fill="96763E" w:themeFill="accent1" w:themeFillShade="BF"/>
      </w:tcPr>
    </w:tblStylePr>
  </w:style>
  <w:style w:type="table" w:styleId="DarkList-Accent2">
    <w:name w:val="Dark List Accent 2"/>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68D2D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7A8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BB8C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BB8C9" w:themeFill="accent2" w:themeFillShade="BF"/>
      </w:tcPr>
    </w:tblStylePr>
    <w:tblStylePr w:type="band1Vert">
      <w:tblPr/>
      <w:tcPr>
        <w:tcBorders>
          <w:top w:val="nil"/>
          <w:left w:val="nil"/>
          <w:bottom w:val="nil"/>
          <w:right w:val="nil"/>
          <w:insideH w:val="nil"/>
          <w:insideV w:val="nil"/>
        </w:tcBorders>
        <w:shd w:val="clear" w:color="auto" w:fill="2BB8C9" w:themeFill="accent2" w:themeFillShade="BF"/>
      </w:tcPr>
    </w:tblStylePr>
    <w:tblStylePr w:type="band1Horz">
      <w:tblPr/>
      <w:tcPr>
        <w:tcBorders>
          <w:top w:val="nil"/>
          <w:left w:val="nil"/>
          <w:bottom w:val="nil"/>
          <w:right w:val="nil"/>
          <w:insideH w:val="nil"/>
          <w:insideV w:val="nil"/>
        </w:tcBorders>
        <w:shd w:val="clear" w:color="auto" w:fill="2BB8C9" w:themeFill="accent2" w:themeFillShade="BF"/>
      </w:tcPr>
    </w:tblStylePr>
  </w:style>
  <w:style w:type="table" w:styleId="DarkList-Accent3">
    <w:name w:val="Dark List Accent 3"/>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00305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72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234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2341" w:themeFill="accent3" w:themeFillShade="BF"/>
      </w:tcPr>
    </w:tblStylePr>
    <w:tblStylePr w:type="band1Vert">
      <w:tblPr/>
      <w:tcPr>
        <w:tcBorders>
          <w:top w:val="nil"/>
          <w:left w:val="nil"/>
          <w:bottom w:val="nil"/>
          <w:right w:val="nil"/>
          <w:insideH w:val="nil"/>
          <w:insideV w:val="nil"/>
        </w:tcBorders>
        <w:shd w:val="clear" w:color="auto" w:fill="002341" w:themeFill="accent3" w:themeFillShade="BF"/>
      </w:tcPr>
    </w:tblStylePr>
    <w:tblStylePr w:type="band1Horz">
      <w:tblPr/>
      <w:tcPr>
        <w:tcBorders>
          <w:top w:val="nil"/>
          <w:left w:val="nil"/>
          <w:bottom w:val="nil"/>
          <w:right w:val="nil"/>
          <w:insideH w:val="nil"/>
          <w:insideV w:val="nil"/>
        </w:tcBorders>
        <w:shd w:val="clear" w:color="auto" w:fill="002341" w:themeFill="accent3" w:themeFillShade="BF"/>
      </w:tcPr>
    </w:tblStylePr>
  </w:style>
  <w:style w:type="table" w:styleId="DarkList-Accent4">
    <w:name w:val="Dark List Accent 4"/>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8485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906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E6092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E60923" w:themeFill="accent4" w:themeFillShade="BF"/>
      </w:tcPr>
    </w:tblStylePr>
    <w:tblStylePr w:type="band1Vert">
      <w:tblPr/>
      <w:tcPr>
        <w:tcBorders>
          <w:top w:val="nil"/>
          <w:left w:val="nil"/>
          <w:bottom w:val="nil"/>
          <w:right w:val="nil"/>
          <w:insideH w:val="nil"/>
          <w:insideV w:val="nil"/>
        </w:tcBorders>
        <w:shd w:val="clear" w:color="auto" w:fill="E60923" w:themeFill="accent4" w:themeFillShade="BF"/>
      </w:tcPr>
    </w:tblStylePr>
    <w:tblStylePr w:type="band1Horz">
      <w:tblPr/>
      <w:tcPr>
        <w:tcBorders>
          <w:top w:val="nil"/>
          <w:left w:val="nil"/>
          <w:bottom w:val="nil"/>
          <w:right w:val="nil"/>
          <w:insideH w:val="nil"/>
          <w:insideV w:val="nil"/>
        </w:tcBorders>
        <w:shd w:val="clear" w:color="auto" w:fill="E60923" w:themeFill="accent4" w:themeFillShade="BF"/>
      </w:tcPr>
    </w:tblStylePr>
  </w:style>
  <w:style w:type="table" w:styleId="DarkList-Accent5">
    <w:name w:val="Dark List Accent 5"/>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7F262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13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1C1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1C1E" w:themeFill="accent5" w:themeFillShade="BF"/>
      </w:tcPr>
    </w:tblStylePr>
    <w:tblStylePr w:type="band1Vert">
      <w:tblPr/>
      <w:tcPr>
        <w:tcBorders>
          <w:top w:val="nil"/>
          <w:left w:val="nil"/>
          <w:bottom w:val="nil"/>
          <w:right w:val="nil"/>
          <w:insideH w:val="nil"/>
          <w:insideV w:val="nil"/>
        </w:tcBorders>
        <w:shd w:val="clear" w:color="auto" w:fill="5E1C1E" w:themeFill="accent5" w:themeFillShade="BF"/>
      </w:tcPr>
    </w:tblStylePr>
    <w:tblStylePr w:type="band1Horz">
      <w:tblPr/>
      <w:tcPr>
        <w:tcBorders>
          <w:top w:val="nil"/>
          <w:left w:val="nil"/>
          <w:bottom w:val="nil"/>
          <w:right w:val="nil"/>
          <w:insideH w:val="nil"/>
          <w:insideV w:val="nil"/>
        </w:tcBorders>
        <w:shd w:val="clear" w:color="auto" w:fill="5E1C1E" w:themeFill="accent5" w:themeFillShade="BF"/>
      </w:tcPr>
    </w:tblStylePr>
  </w:style>
  <w:style w:type="table" w:styleId="DarkList-Accent6">
    <w:name w:val="Dark List Accent 6"/>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115E6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E3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C464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C464C" w:themeFill="accent6" w:themeFillShade="BF"/>
      </w:tcPr>
    </w:tblStylePr>
    <w:tblStylePr w:type="band1Vert">
      <w:tblPr/>
      <w:tcPr>
        <w:tcBorders>
          <w:top w:val="nil"/>
          <w:left w:val="nil"/>
          <w:bottom w:val="nil"/>
          <w:right w:val="nil"/>
          <w:insideH w:val="nil"/>
          <w:insideV w:val="nil"/>
        </w:tcBorders>
        <w:shd w:val="clear" w:color="auto" w:fill="0C464C" w:themeFill="accent6" w:themeFillShade="BF"/>
      </w:tcPr>
    </w:tblStylePr>
    <w:tblStylePr w:type="band1Horz">
      <w:tblPr/>
      <w:tcPr>
        <w:tcBorders>
          <w:top w:val="nil"/>
          <w:left w:val="nil"/>
          <w:bottom w:val="nil"/>
          <w:right w:val="nil"/>
          <w:insideH w:val="nil"/>
          <w:insideV w:val="nil"/>
        </w:tcBorders>
        <w:shd w:val="clear" w:color="auto" w:fill="0C464C" w:themeFill="accent6" w:themeFillShade="BF"/>
      </w:tcPr>
    </w:tblStylePr>
  </w:style>
  <w:style w:type="paragraph" w:styleId="Date">
    <w:name w:val="Date"/>
    <w:basedOn w:val="Normal"/>
    <w:next w:val="Normal"/>
    <w:link w:val="DateChar"/>
    <w:uiPriority w:val="99"/>
    <w:semiHidden/>
    <w:rsid w:val="00911DE3"/>
  </w:style>
  <w:style w:type="character" w:customStyle="1" w:styleId="DateChar">
    <w:name w:val="Date Char"/>
    <w:basedOn w:val="DefaultParagraphFont"/>
    <w:link w:val="Date"/>
    <w:uiPriority w:val="99"/>
    <w:semiHidden/>
    <w:rsid w:val="00911DE3"/>
    <w:rPr>
      <w:lang w:val="en-US"/>
    </w:rPr>
  </w:style>
  <w:style w:type="paragraph" w:styleId="DocumentMap">
    <w:name w:val="Document Map"/>
    <w:basedOn w:val="Normal"/>
    <w:link w:val="DocumentMapChar"/>
    <w:uiPriority w:val="99"/>
    <w:semiHidden/>
    <w:rsid w:val="00911DE3"/>
    <w:pPr>
      <w:spacing w:line="240" w:lineRule="auto"/>
    </w:pPr>
    <w:rPr>
      <w:rFonts w:cs="Arial"/>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US"/>
    </w:rPr>
  </w:style>
  <w:style w:type="paragraph" w:styleId="E-mailSignature">
    <w:name w:val="E-mail Signature"/>
    <w:basedOn w:val="Normal"/>
    <w:link w:val="E-mailSignatureChar"/>
    <w:uiPriority w:val="99"/>
    <w:semiHidden/>
    <w:rsid w:val="00911DE3"/>
    <w:pPr>
      <w:spacing w:line="240" w:lineRule="auto"/>
    </w:pPr>
  </w:style>
  <w:style w:type="character" w:customStyle="1" w:styleId="E-mailSignatureChar">
    <w:name w:val="E-mail Signature Char"/>
    <w:basedOn w:val="DefaultParagraphFont"/>
    <w:link w:val="E-mailSignature"/>
    <w:uiPriority w:val="99"/>
    <w:semiHidden/>
    <w:rsid w:val="00911DE3"/>
    <w:rPr>
      <w:lang w:val="en-US"/>
    </w:rPr>
  </w:style>
  <w:style w:type="character" w:styleId="Emphasis">
    <w:name w:val="Emphasis"/>
    <w:basedOn w:val="DefaultParagraphFont"/>
    <w:uiPriority w:val="8"/>
    <w:semiHidden/>
    <w:rsid w:val="00911DE3"/>
    <w:rPr>
      <w:i/>
      <w:iCs/>
      <w:lang w:val="en-US"/>
    </w:rPr>
  </w:style>
  <w:style w:type="character" w:styleId="EndnoteReference">
    <w:name w:val="endnote reference"/>
    <w:basedOn w:val="DefaultParagraphFont"/>
    <w:uiPriority w:val="11"/>
    <w:semiHidden/>
    <w:rsid w:val="00911DE3"/>
    <w:rPr>
      <w:vertAlign w:val="superscript"/>
      <w:lang w:val="en-US"/>
    </w:rPr>
  </w:style>
  <w:style w:type="paragraph" w:styleId="EndnoteText">
    <w:name w:val="endnote text"/>
    <w:basedOn w:val="Normal"/>
    <w:link w:val="EndnoteTextChar"/>
    <w:uiPriority w:val="11"/>
    <w:semiHidden/>
    <w:qFormat/>
    <w:rsid w:val="006F0B93"/>
    <w:pPr>
      <w:spacing w:line="240" w:lineRule="auto"/>
      <w:ind w:left="113" w:hanging="113"/>
    </w:pPr>
  </w:style>
  <w:style w:type="character" w:customStyle="1" w:styleId="EndnoteTextChar">
    <w:name w:val="Endnote Text Char"/>
    <w:basedOn w:val="DefaultParagraphFont"/>
    <w:link w:val="EndnoteText"/>
    <w:uiPriority w:val="11"/>
    <w:semiHidden/>
    <w:rsid w:val="00932335"/>
    <w:rPr>
      <w:lang w:val="en-US"/>
    </w:rPr>
  </w:style>
  <w:style w:type="paragraph" w:styleId="EnvelopeAddress">
    <w:name w:val="envelope address"/>
    <w:basedOn w:val="Normal"/>
    <w:uiPriority w:val="99"/>
    <w:semiHidden/>
    <w:rsid w:val="00911DE3"/>
    <w:pPr>
      <w:framePr w:w="7920" w:h="1980" w:hRule="exact" w:hSpace="141" w:wrap="auto" w:hAnchor="page" w:xAlign="center" w:yAlign="bottom"/>
      <w:spacing w:line="240" w:lineRule="auto"/>
      <w:ind w:left="2880"/>
    </w:pPr>
    <w:rPr>
      <w:rFonts w:eastAsiaTheme="majorEastAsia" w:cs="Arial"/>
      <w:sz w:val="24"/>
      <w:szCs w:val="24"/>
    </w:rPr>
  </w:style>
  <w:style w:type="paragraph" w:styleId="EnvelopeReturn">
    <w:name w:val="envelope return"/>
    <w:basedOn w:val="Normal"/>
    <w:uiPriority w:val="99"/>
    <w:semiHidden/>
    <w:rsid w:val="00911DE3"/>
    <w:pPr>
      <w:spacing w:line="240" w:lineRule="auto"/>
    </w:pPr>
    <w:rPr>
      <w:rFonts w:eastAsiaTheme="majorEastAsia" w:cs="Arial"/>
    </w:rPr>
  </w:style>
  <w:style w:type="character" w:styleId="FollowedHyperlink">
    <w:name w:val="FollowedHyperlink"/>
    <w:basedOn w:val="DefaultParagraphFont"/>
    <w:uiPriority w:val="13"/>
    <w:semiHidden/>
    <w:rsid w:val="00911DE3"/>
    <w:rPr>
      <w:color w:val="004781" w:themeColor="followedHyperlink"/>
      <w:u w:val="single"/>
      <w:lang w:val="en-US"/>
    </w:rPr>
  </w:style>
  <w:style w:type="paragraph" w:styleId="Footer">
    <w:name w:val="footer"/>
    <w:basedOn w:val="Normal"/>
    <w:link w:val="FooterChar"/>
    <w:uiPriority w:val="5"/>
    <w:semiHidden/>
    <w:rsid w:val="00A17946"/>
    <w:pPr>
      <w:spacing w:after="160"/>
      <w:ind w:left="629" w:right="-91"/>
    </w:pPr>
    <w:rPr>
      <w:rFonts w:ascii="Segoe UI Light" w:hAnsi="Segoe UI Light"/>
      <w:sz w:val="16"/>
    </w:rPr>
  </w:style>
  <w:style w:type="character" w:customStyle="1" w:styleId="FooterChar">
    <w:name w:val="Footer Char"/>
    <w:basedOn w:val="DefaultParagraphFont"/>
    <w:link w:val="Footer"/>
    <w:uiPriority w:val="5"/>
    <w:semiHidden/>
    <w:rsid w:val="00E64313"/>
    <w:rPr>
      <w:rFonts w:ascii="Segoe UI Light" w:hAnsi="Segoe UI Light"/>
      <w:sz w:val="16"/>
      <w:lang w:val="en-US"/>
    </w:rPr>
  </w:style>
  <w:style w:type="character" w:styleId="FootnoteReference">
    <w:name w:val="footnote reference"/>
    <w:basedOn w:val="DefaultParagraphFont"/>
    <w:uiPriority w:val="11"/>
    <w:semiHidden/>
    <w:rsid w:val="00911DE3"/>
    <w:rPr>
      <w:vertAlign w:val="superscript"/>
      <w:lang w:val="en-US"/>
    </w:rPr>
  </w:style>
  <w:style w:type="paragraph" w:styleId="FootnoteText">
    <w:name w:val="footnote text"/>
    <w:basedOn w:val="Normal"/>
    <w:link w:val="FootnoteTextChar"/>
    <w:uiPriority w:val="11"/>
    <w:semiHidden/>
    <w:rsid w:val="00976355"/>
    <w:pPr>
      <w:spacing w:after="240" w:line="240" w:lineRule="auto"/>
      <w:ind w:left="113" w:hanging="113"/>
    </w:pPr>
    <w:rPr>
      <w:rFonts w:cs="Segoe UI"/>
      <w:sz w:val="18"/>
    </w:rPr>
  </w:style>
  <w:style w:type="character" w:customStyle="1" w:styleId="FootnoteTextChar">
    <w:name w:val="Footnote Text Char"/>
    <w:basedOn w:val="DefaultParagraphFont"/>
    <w:link w:val="FootnoteText"/>
    <w:uiPriority w:val="11"/>
    <w:semiHidden/>
    <w:rsid w:val="00932335"/>
    <w:rPr>
      <w:rFonts w:cs="Segoe UI"/>
      <w:sz w:val="18"/>
      <w:lang w:val="en-US"/>
    </w:rPr>
  </w:style>
  <w:style w:type="table" w:styleId="GridTable1Light">
    <w:name w:val="Grid Table 1 Light"/>
    <w:basedOn w:val="TableNormal"/>
    <w:uiPriority w:val="99"/>
    <w:rsid w:val="00911DE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pPr>
      <w:spacing w:line="240" w:lineRule="auto"/>
    </w:pPr>
    <w:tblPr>
      <w:tblStyleRowBandSize w:val="1"/>
      <w:tblStyleColBandSize w:val="1"/>
      <w:tblBorders>
        <w:top w:val="single" w:sz="4" w:space="0" w:color="E4D6BF" w:themeColor="accent1" w:themeTint="66"/>
        <w:left w:val="single" w:sz="4" w:space="0" w:color="E4D6BF" w:themeColor="accent1" w:themeTint="66"/>
        <w:bottom w:val="single" w:sz="4" w:space="0" w:color="E4D6BF" w:themeColor="accent1" w:themeTint="66"/>
        <w:right w:val="single" w:sz="4" w:space="0" w:color="E4D6BF" w:themeColor="accent1" w:themeTint="66"/>
        <w:insideH w:val="single" w:sz="4" w:space="0" w:color="E4D6BF" w:themeColor="accent1" w:themeTint="66"/>
        <w:insideV w:val="single" w:sz="4" w:space="0" w:color="E4D6BF" w:themeColor="accent1" w:themeTint="66"/>
      </w:tblBorders>
    </w:tblPr>
    <w:tblStylePr w:type="firstRow">
      <w:rPr>
        <w:b/>
        <w:bCs/>
      </w:rPr>
      <w:tblPr/>
      <w:tcPr>
        <w:tcBorders>
          <w:bottom w:val="single" w:sz="12" w:space="0" w:color="D7C29F" w:themeColor="accent1" w:themeTint="99"/>
        </w:tcBorders>
      </w:tcPr>
    </w:tblStylePr>
    <w:tblStylePr w:type="lastRow">
      <w:rPr>
        <w:b/>
        <w:bCs/>
      </w:rPr>
      <w:tblPr/>
      <w:tcPr>
        <w:tcBorders>
          <w:top w:val="double" w:sz="2" w:space="0" w:color="D7C29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pPr>
      <w:spacing w:line="240" w:lineRule="auto"/>
    </w:pPr>
    <w:tblPr>
      <w:tblStyleRowBandSize w:val="1"/>
      <w:tblStyleColBandSize w:val="1"/>
      <w:tblBorders>
        <w:top w:val="single" w:sz="4" w:space="0" w:color="C2ECF2" w:themeColor="accent2" w:themeTint="66"/>
        <w:left w:val="single" w:sz="4" w:space="0" w:color="C2ECF2" w:themeColor="accent2" w:themeTint="66"/>
        <w:bottom w:val="single" w:sz="4" w:space="0" w:color="C2ECF2" w:themeColor="accent2" w:themeTint="66"/>
        <w:right w:val="single" w:sz="4" w:space="0" w:color="C2ECF2" w:themeColor="accent2" w:themeTint="66"/>
        <w:insideH w:val="single" w:sz="4" w:space="0" w:color="C2ECF2" w:themeColor="accent2" w:themeTint="66"/>
        <w:insideV w:val="single" w:sz="4" w:space="0" w:color="C2ECF2" w:themeColor="accent2" w:themeTint="66"/>
      </w:tblBorders>
    </w:tblPr>
    <w:tblStylePr w:type="firstRow">
      <w:rPr>
        <w:b/>
        <w:bCs/>
      </w:rPr>
      <w:tblPr/>
      <w:tcPr>
        <w:tcBorders>
          <w:bottom w:val="single" w:sz="12" w:space="0" w:color="A4E3EB" w:themeColor="accent2" w:themeTint="99"/>
        </w:tcBorders>
      </w:tcPr>
    </w:tblStylePr>
    <w:tblStylePr w:type="lastRow">
      <w:rPr>
        <w:b/>
        <w:bCs/>
      </w:rPr>
      <w:tblPr/>
      <w:tcPr>
        <w:tcBorders>
          <w:top w:val="double" w:sz="2" w:space="0" w:color="A4E3E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pPr>
      <w:spacing w:line="240" w:lineRule="auto"/>
    </w:pPr>
    <w:tblPr>
      <w:tblStyleRowBandSize w:val="1"/>
      <w:tblStyleColBandSize w:val="1"/>
      <w:tblBorders>
        <w:top w:val="single" w:sz="4" w:space="0" w:color="55B2FF" w:themeColor="accent3" w:themeTint="66"/>
        <w:left w:val="single" w:sz="4" w:space="0" w:color="55B2FF" w:themeColor="accent3" w:themeTint="66"/>
        <w:bottom w:val="single" w:sz="4" w:space="0" w:color="55B2FF" w:themeColor="accent3" w:themeTint="66"/>
        <w:right w:val="single" w:sz="4" w:space="0" w:color="55B2FF" w:themeColor="accent3" w:themeTint="66"/>
        <w:insideH w:val="single" w:sz="4" w:space="0" w:color="55B2FF" w:themeColor="accent3" w:themeTint="66"/>
        <w:insideV w:val="single" w:sz="4" w:space="0" w:color="55B2FF" w:themeColor="accent3" w:themeTint="66"/>
      </w:tblBorders>
    </w:tblPr>
    <w:tblStylePr w:type="firstRow">
      <w:rPr>
        <w:b/>
        <w:bCs/>
      </w:rPr>
      <w:tblPr/>
      <w:tcPr>
        <w:tcBorders>
          <w:bottom w:val="single" w:sz="12" w:space="0" w:color="018CFF" w:themeColor="accent3" w:themeTint="99"/>
        </w:tcBorders>
      </w:tcPr>
    </w:tblStylePr>
    <w:tblStylePr w:type="lastRow">
      <w:rPr>
        <w:b/>
        <w:bCs/>
      </w:rPr>
      <w:tblPr/>
      <w:tcPr>
        <w:tcBorders>
          <w:top w:val="double" w:sz="2" w:space="0" w:color="018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pPr>
      <w:spacing w:line="240" w:lineRule="auto"/>
    </w:pPr>
    <w:tblPr>
      <w:tblStyleRowBandSize w:val="1"/>
      <w:tblStyleColBandSize w:val="1"/>
      <w:tblBorders>
        <w:top w:val="single" w:sz="4" w:space="0" w:color="FCB5BE" w:themeColor="accent4" w:themeTint="66"/>
        <w:left w:val="single" w:sz="4" w:space="0" w:color="FCB5BE" w:themeColor="accent4" w:themeTint="66"/>
        <w:bottom w:val="single" w:sz="4" w:space="0" w:color="FCB5BE" w:themeColor="accent4" w:themeTint="66"/>
        <w:right w:val="single" w:sz="4" w:space="0" w:color="FCB5BE" w:themeColor="accent4" w:themeTint="66"/>
        <w:insideH w:val="single" w:sz="4" w:space="0" w:color="FCB5BE" w:themeColor="accent4" w:themeTint="66"/>
        <w:insideV w:val="single" w:sz="4" w:space="0" w:color="FCB5BE" w:themeColor="accent4" w:themeTint="66"/>
      </w:tblBorders>
    </w:tblPr>
    <w:tblStylePr w:type="firstRow">
      <w:rPr>
        <w:b/>
        <w:bCs/>
      </w:rPr>
      <w:tblPr/>
      <w:tcPr>
        <w:tcBorders>
          <w:bottom w:val="single" w:sz="12" w:space="0" w:color="FA919E" w:themeColor="accent4" w:themeTint="99"/>
        </w:tcBorders>
      </w:tcPr>
    </w:tblStylePr>
    <w:tblStylePr w:type="lastRow">
      <w:rPr>
        <w:b/>
        <w:bCs/>
      </w:rPr>
      <w:tblPr/>
      <w:tcPr>
        <w:tcBorders>
          <w:top w:val="double" w:sz="2" w:space="0" w:color="FA919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pPr>
      <w:spacing w:line="240" w:lineRule="auto"/>
    </w:pPr>
    <w:tblPr>
      <w:tblStyleRowBandSize w:val="1"/>
      <w:tblStyleColBandSize w:val="1"/>
      <w:tblBorders>
        <w:top w:val="single" w:sz="4" w:space="0" w:color="DF9497" w:themeColor="accent5" w:themeTint="66"/>
        <w:left w:val="single" w:sz="4" w:space="0" w:color="DF9497" w:themeColor="accent5" w:themeTint="66"/>
        <w:bottom w:val="single" w:sz="4" w:space="0" w:color="DF9497" w:themeColor="accent5" w:themeTint="66"/>
        <w:right w:val="single" w:sz="4" w:space="0" w:color="DF9497" w:themeColor="accent5" w:themeTint="66"/>
        <w:insideH w:val="single" w:sz="4" w:space="0" w:color="DF9497" w:themeColor="accent5" w:themeTint="66"/>
        <w:insideV w:val="single" w:sz="4" w:space="0" w:color="DF9497" w:themeColor="accent5" w:themeTint="66"/>
      </w:tblBorders>
    </w:tblPr>
    <w:tblStylePr w:type="firstRow">
      <w:rPr>
        <w:b/>
        <w:bCs/>
      </w:rPr>
      <w:tblPr/>
      <w:tcPr>
        <w:tcBorders>
          <w:bottom w:val="single" w:sz="12" w:space="0" w:color="CF5F63" w:themeColor="accent5" w:themeTint="99"/>
        </w:tcBorders>
      </w:tcPr>
    </w:tblStylePr>
    <w:tblStylePr w:type="lastRow">
      <w:rPr>
        <w:b/>
        <w:bCs/>
      </w:rPr>
      <w:tblPr/>
      <w:tcPr>
        <w:tcBorders>
          <w:top w:val="double" w:sz="2" w:space="0" w:color="CF5F6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pPr>
      <w:spacing w:line="240" w:lineRule="auto"/>
    </w:pPr>
    <w:tblPr>
      <w:tblStyleRowBandSize w:val="1"/>
      <w:tblStyleColBandSize w:val="1"/>
      <w:tblBorders>
        <w:top w:val="single" w:sz="4" w:space="0" w:color="79DDE9" w:themeColor="accent6" w:themeTint="66"/>
        <w:left w:val="single" w:sz="4" w:space="0" w:color="79DDE9" w:themeColor="accent6" w:themeTint="66"/>
        <w:bottom w:val="single" w:sz="4" w:space="0" w:color="79DDE9" w:themeColor="accent6" w:themeTint="66"/>
        <w:right w:val="single" w:sz="4" w:space="0" w:color="79DDE9" w:themeColor="accent6" w:themeTint="66"/>
        <w:insideH w:val="single" w:sz="4" w:space="0" w:color="79DDE9" w:themeColor="accent6" w:themeTint="66"/>
        <w:insideV w:val="single" w:sz="4" w:space="0" w:color="79DDE9" w:themeColor="accent6" w:themeTint="66"/>
      </w:tblBorders>
    </w:tblPr>
    <w:tblStylePr w:type="firstRow">
      <w:rPr>
        <w:b/>
        <w:bCs/>
      </w:rPr>
      <w:tblPr/>
      <w:tcPr>
        <w:tcBorders>
          <w:bottom w:val="single" w:sz="12" w:space="0" w:color="36CCDD" w:themeColor="accent6" w:themeTint="99"/>
        </w:tcBorders>
      </w:tcPr>
    </w:tblStylePr>
    <w:tblStylePr w:type="lastRow">
      <w:rPr>
        <w:b/>
        <w:bCs/>
      </w:rPr>
      <w:tblPr/>
      <w:tcPr>
        <w:tcBorders>
          <w:top w:val="double" w:sz="2" w:space="0" w:color="36CCD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911DE3"/>
    <w:pPr>
      <w:spacing w:line="240" w:lineRule="auto"/>
    </w:pPr>
    <w:tblPr>
      <w:tblStyleRowBandSize w:val="1"/>
      <w:tblStyleColBandSize w:val="1"/>
      <w:tblBorders>
        <w:top w:val="single" w:sz="2" w:space="0" w:color="D7C29F" w:themeColor="accent1" w:themeTint="99"/>
        <w:bottom w:val="single" w:sz="2" w:space="0" w:color="D7C29F" w:themeColor="accent1" w:themeTint="99"/>
        <w:insideH w:val="single" w:sz="2" w:space="0" w:color="D7C29F" w:themeColor="accent1" w:themeTint="99"/>
        <w:insideV w:val="single" w:sz="2" w:space="0" w:color="D7C29F" w:themeColor="accent1" w:themeTint="99"/>
      </w:tblBorders>
    </w:tblPr>
    <w:tblStylePr w:type="firstRow">
      <w:rPr>
        <w:b/>
        <w:bCs/>
      </w:rPr>
      <w:tblPr/>
      <w:tcPr>
        <w:tcBorders>
          <w:top w:val="nil"/>
          <w:bottom w:val="single" w:sz="12" w:space="0" w:color="D7C29F" w:themeColor="accent1" w:themeTint="99"/>
          <w:insideH w:val="nil"/>
          <w:insideV w:val="nil"/>
        </w:tcBorders>
        <w:shd w:val="clear" w:color="auto" w:fill="FFFFFF" w:themeFill="background1"/>
      </w:tcPr>
    </w:tblStylePr>
    <w:tblStylePr w:type="lastRow">
      <w:rPr>
        <w:b/>
        <w:bCs/>
      </w:rPr>
      <w:tblPr/>
      <w:tcPr>
        <w:tcBorders>
          <w:top w:val="double" w:sz="2" w:space="0" w:color="D7C29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EADF" w:themeFill="accent1" w:themeFillTint="33"/>
      </w:tcPr>
    </w:tblStylePr>
    <w:tblStylePr w:type="band1Horz">
      <w:tblPr/>
      <w:tcPr>
        <w:shd w:val="clear" w:color="auto" w:fill="F1EADF" w:themeFill="accent1" w:themeFillTint="33"/>
      </w:tcPr>
    </w:tblStylePr>
  </w:style>
  <w:style w:type="table" w:styleId="GridTable2-Accent2">
    <w:name w:val="Grid Table 2 Accent 2"/>
    <w:basedOn w:val="TableNormal"/>
    <w:uiPriority w:val="99"/>
    <w:rsid w:val="00911DE3"/>
    <w:pPr>
      <w:spacing w:line="240" w:lineRule="auto"/>
    </w:pPr>
    <w:tblPr>
      <w:tblStyleRowBandSize w:val="1"/>
      <w:tblStyleColBandSize w:val="1"/>
      <w:tblBorders>
        <w:top w:val="single" w:sz="2" w:space="0" w:color="A4E3EB" w:themeColor="accent2" w:themeTint="99"/>
        <w:bottom w:val="single" w:sz="2" w:space="0" w:color="A4E3EB" w:themeColor="accent2" w:themeTint="99"/>
        <w:insideH w:val="single" w:sz="2" w:space="0" w:color="A4E3EB" w:themeColor="accent2" w:themeTint="99"/>
        <w:insideV w:val="single" w:sz="2" w:space="0" w:color="A4E3EB" w:themeColor="accent2" w:themeTint="99"/>
      </w:tblBorders>
    </w:tblPr>
    <w:tblStylePr w:type="firstRow">
      <w:rPr>
        <w:b/>
        <w:bCs/>
      </w:rPr>
      <w:tblPr/>
      <w:tcPr>
        <w:tcBorders>
          <w:top w:val="nil"/>
          <w:bottom w:val="single" w:sz="12" w:space="0" w:color="A4E3EB" w:themeColor="accent2" w:themeTint="99"/>
          <w:insideH w:val="nil"/>
          <w:insideV w:val="nil"/>
        </w:tcBorders>
        <w:shd w:val="clear" w:color="auto" w:fill="FFFFFF" w:themeFill="background1"/>
      </w:tcPr>
    </w:tblStylePr>
    <w:tblStylePr w:type="lastRow">
      <w:rPr>
        <w:b/>
        <w:bCs/>
      </w:rPr>
      <w:tblPr/>
      <w:tcPr>
        <w:tcBorders>
          <w:top w:val="double" w:sz="2" w:space="0" w:color="A4E3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F6F8" w:themeFill="accent2" w:themeFillTint="33"/>
      </w:tcPr>
    </w:tblStylePr>
    <w:tblStylePr w:type="band1Horz">
      <w:tblPr/>
      <w:tcPr>
        <w:shd w:val="clear" w:color="auto" w:fill="E0F6F8" w:themeFill="accent2" w:themeFillTint="33"/>
      </w:tcPr>
    </w:tblStylePr>
  </w:style>
  <w:style w:type="table" w:styleId="GridTable2-Accent3">
    <w:name w:val="Grid Table 2 Accent 3"/>
    <w:basedOn w:val="TableNormal"/>
    <w:uiPriority w:val="99"/>
    <w:rsid w:val="00911DE3"/>
    <w:pPr>
      <w:spacing w:line="240" w:lineRule="auto"/>
    </w:pPr>
    <w:tblPr>
      <w:tblStyleRowBandSize w:val="1"/>
      <w:tblStyleColBandSize w:val="1"/>
      <w:tblBorders>
        <w:top w:val="single" w:sz="2" w:space="0" w:color="018CFF" w:themeColor="accent3" w:themeTint="99"/>
        <w:bottom w:val="single" w:sz="2" w:space="0" w:color="018CFF" w:themeColor="accent3" w:themeTint="99"/>
        <w:insideH w:val="single" w:sz="2" w:space="0" w:color="018CFF" w:themeColor="accent3" w:themeTint="99"/>
        <w:insideV w:val="single" w:sz="2" w:space="0" w:color="018CFF" w:themeColor="accent3" w:themeTint="99"/>
      </w:tblBorders>
    </w:tblPr>
    <w:tblStylePr w:type="firstRow">
      <w:rPr>
        <w:b/>
        <w:bCs/>
      </w:rPr>
      <w:tblPr/>
      <w:tcPr>
        <w:tcBorders>
          <w:top w:val="nil"/>
          <w:bottom w:val="single" w:sz="12" w:space="0" w:color="018CFF" w:themeColor="accent3" w:themeTint="99"/>
          <w:insideH w:val="nil"/>
          <w:insideV w:val="nil"/>
        </w:tcBorders>
        <w:shd w:val="clear" w:color="auto" w:fill="FFFFFF" w:themeFill="background1"/>
      </w:tcPr>
    </w:tblStylePr>
    <w:tblStylePr w:type="lastRow">
      <w:rPr>
        <w:b/>
        <w:bCs/>
      </w:rPr>
      <w:tblPr/>
      <w:tcPr>
        <w:tcBorders>
          <w:top w:val="double" w:sz="2" w:space="0" w:color="018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D8FF" w:themeFill="accent3" w:themeFillTint="33"/>
      </w:tcPr>
    </w:tblStylePr>
    <w:tblStylePr w:type="band1Horz">
      <w:tblPr/>
      <w:tcPr>
        <w:shd w:val="clear" w:color="auto" w:fill="AAD8FF" w:themeFill="accent3" w:themeFillTint="33"/>
      </w:tcPr>
    </w:tblStylePr>
  </w:style>
  <w:style w:type="table" w:styleId="GridTable2-Accent4">
    <w:name w:val="Grid Table 2 Accent 4"/>
    <w:basedOn w:val="TableNormal"/>
    <w:uiPriority w:val="99"/>
    <w:rsid w:val="00911DE3"/>
    <w:pPr>
      <w:spacing w:line="240" w:lineRule="auto"/>
    </w:pPr>
    <w:tblPr>
      <w:tblStyleRowBandSize w:val="1"/>
      <w:tblStyleColBandSize w:val="1"/>
      <w:tblBorders>
        <w:top w:val="single" w:sz="2" w:space="0" w:color="FA919E" w:themeColor="accent4" w:themeTint="99"/>
        <w:bottom w:val="single" w:sz="2" w:space="0" w:color="FA919E" w:themeColor="accent4" w:themeTint="99"/>
        <w:insideH w:val="single" w:sz="2" w:space="0" w:color="FA919E" w:themeColor="accent4" w:themeTint="99"/>
        <w:insideV w:val="single" w:sz="2" w:space="0" w:color="FA919E" w:themeColor="accent4" w:themeTint="99"/>
      </w:tblBorders>
    </w:tblPr>
    <w:tblStylePr w:type="firstRow">
      <w:rPr>
        <w:b/>
        <w:bCs/>
      </w:rPr>
      <w:tblPr/>
      <w:tcPr>
        <w:tcBorders>
          <w:top w:val="nil"/>
          <w:bottom w:val="single" w:sz="12" w:space="0" w:color="FA919E" w:themeColor="accent4" w:themeTint="99"/>
          <w:insideH w:val="nil"/>
          <w:insideV w:val="nil"/>
        </w:tcBorders>
        <w:shd w:val="clear" w:color="auto" w:fill="FFFFFF" w:themeFill="background1"/>
      </w:tcPr>
    </w:tblStylePr>
    <w:tblStylePr w:type="lastRow">
      <w:rPr>
        <w:b/>
        <w:bCs/>
      </w:rPr>
      <w:tblPr/>
      <w:tcPr>
        <w:tcBorders>
          <w:top w:val="double" w:sz="2" w:space="0" w:color="FA919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DADE" w:themeFill="accent4" w:themeFillTint="33"/>
      </w:tcPr>
    </w:tblStylePr>
    <w:tblStylePr w:type="band1Horz">
      <w:tblPr/>
      <w:tcPr>
        <w:shd w:val="clear" w:color="auto" w:fill="FDDADE" w:themeFill="accent4" w:themeFillTint="33"/>
      </w:tcPr>
    </w:tblStylePr>
  </w:style>
  <w:style w:type="table" w:styleId="GridTable2-Accent5">
    <w:name w:val="Grid Table 2 Accent 5"/>
    <w:basedOn w:val="TableNormal"/>
    <w:uiPriority w:val="99"/>
    <w:rsid w:val="00911DE3"/>
    <w:pPr>
      <w:spacing w:line="240" w:lineRule="auto"/>
    </w:pPr>
    <w:tblPr>
      <w:tblStyleRowBandSize w:val="1"/>
      <w:tblStyleColBandSize w:val="1"/>
      <w:tblBorders>
        <w:top w:val="single" w:sz="2" w:space="0" w:color="CF5F63" w:themeColor="accent5" w:themeTint="99"/>
        <w:bottom w:val="single" w:sz="2" w:space="0" w:color="CF5F63" w:themeColor="accent5" w:themeTint="99"/>
        <w:insideH w:val="single" w:sz="2" w:space="0" w:color="CF5F63" w:themeColor="accent5" w:themeTint="99"/>
        <w:insideV w:val="single" w:sz="2" w:space="0" w:color="CF5F63" w:themeColor="accent5" w:themeTint="99"/>
      </w:tblBorders>
    </w:tblPr>
    <w:tblStylePr w:type="firstRow">
      <w:rPr>
        <w:b/>
        <w:bCs/>
      </w:rPr>
      <w:tblPr/>
      <w:tcPr>
        <w:tcBorders>
          <w:top w:val="nil"/>
          <w:bottom w:val="single" w:sz="12" w:space="0" w:color="CF5F63" w:themeColor="accent5" w:themeTint="99"/>
          <w:insideH w:val="nil"/>
          <w:insideV w:val="nil"/>
        </w:tcBorders>
        <w:shd w:val="clear" w:color="auto" w:fill="FFFFFF" w:themeFill="background1"/>
      </w:tcPr>
    </w:tblStylePr>
    <w:tblStylePr w:type="lastRow">
      <w:rPr>
        <w:b/>
        <w:bCs/>
      </w:rPr>
      <w:tblPr/>
      <w:tcPr>
        <w:tcBorders>
          <w:top w:val="double" w:sz="2" w:space="0" w:color="CF5F6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C9CB" w:themeFill="accent5" w:themeFillTint="33"/>
      </w:tcPr>
    </w:tblStylePr>
    <w:tblStylePr w:type="band1Horz">
      <w:tblPr/>
      <w:tcPr>
        <w:shd w:val="clear" w:color="auto" w:fill="EFC9CB" w:themeFill="accent5" w:themeFillTint="33"/>
      </w:tcPr>
    </w:tblStylePr>
  </w:style>
  <w:style w:type="table" w:styleId="GridTable2-Accent6">
    <w:name w:val="Grid Table 2 Accent 6"/>
    <w:basedOn w:val="TableNormal"/>
    <w:uiPriority w:val="99"/>
    <w:rsid w:val="00911DE3"/>
    <w:pPr>
      <w:spacing w:line="240" w:lineRule="auto"/>
    </w:pPr>
    <w:tblPr>
      <w:tblStyleRowBandSize w:val="1"/>
      <w:tblStyleColBandSize w:val="1"/>
      <w:tblBorders>
        <w:top w:val="single" w:sz="2" w:space="0" w:color="36CCDD" w:themeColor="accent6" w:themeTint="99"/>
        <w:bottom w:val="single" w:sz="2" w:space="0" w:color="36CCDD" w:themeColor="accent6" w:themeTint="99"/>
        <w:insideH w:val="single" w:sz="2" w:space="0" w:color="36CCDD" w:themeColor="accent6" w:themeTint="99"/>
        <w:insideV w:val="single" w:sz="2" w:space="0" w:color="36CCDD" w:themeColor="accent6" w:themeTint="99"/>
      </w:tblBorders>
    </w:tblPr>
    <w:tblStylePr w:type="firstRow">
      <w:rPr>
        <w:b/>
        <w:bCs/>
      </w:rPr>
      <w:tblPr/>
      <w:tcPr>
        <w:tcBorders>
          <w:top w:val="nil"/>
          <w:bottom w:val="single" w:sz="12" w:space="0" w:color="36CCDD" w:themeColor="accent6" w:themeTint="99"/>
          <w:insideH w:val="nil"/>
          <w:insideV w:val="nil"/>
        </w:tcBorders>
        <w:shd w:val="clear" w:color="auto" w:fill="FFFFFF" w:themeFill="background1"/>
      </w:tcPr>
    </w:tblStylePr>
    <w:tblStylePr w:type="lastRow">
      <w:rPr>
        <w:b/>
        <w:bCs/>
      </w:rPr>
      <w:tblPr/>
      <w:tcPr>
        <w:tcBorders>
          <w:top w:val="double" w:sz="2" w:space="0" w:color="36CCD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EEF4" w:themeFill="accent6" w:themeFillTint="33"/>
      </w:tcPr>
    </w:tblStylePr>
    <w:tblStylePr w:type="band1Horz">
      <w:tblPr/>
      <w:tcPr>
        <w:shd w:val="clear" w:color="auto" w:fill="BCEEF4" w:themeFill="accent6" w:themeFillTint="33"/>
      </w:tcPr>
    </w:tblStylePr>
  </w:style>
  <w:style w:type="table" w:styleId="GridTable3">
    <w:name w:val="Grid Table 3"/>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911DE3"/>
    <w:pPr>
      <w:spacing w:line="240" w:lineRule="auto"/>
    </w:pPr>
    <w:tblPr>
      <w:tblStyleRowBandSize w:val="1"/>
      <w:tblStyleColBandSize w:val="1"/>
      <w:tblBorders>
        <w:top w:val="single" w:sz="4" w:space="0" w:color="D7C29F" w:themeColor="accent1" w:themeTint="99"/>
        <w:left w:val="single" w:sz="4" w:space="0" w:color="D7C29F" w:themeColor="accent1" w:themeTint="99"/>
        <w:bottom w:val="single" w:sz="4" w:space="0" w:color="D7C29F" w:themeColor="accent1" w:themeTint="99"/>
        <w:right w:val="single" w:sz="4" w:space="0" w:color="D7C29F" w:themeColor="accent1" w:themeTint="99"/>
        <w:insideH w:val="single" w:sz="4" w:space="0" w:color="D7C29F" w:themeColor="accent1" w:themeTint="99"/>
        <w:insideV w:val="single" w:sz="4" w:space="0" w:color="D7C29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EADF" w:themeFill="accent1" w:themeFillTint="33"/>
      </w:tcPr>
    </w:tblStylePr>
    <w:tblStylePr w:type="band1Horz">
      <w:tblPr/>
      <w:tcPr>
        <w:shd w:val="clear" w:color="auto" w:fill="F1EADF" w:themeFill="accent1" w:themeFillTint="33"/>
      </w:tcPr>
    </w:tblStylePr>
    <w:tblStylePr w:type="neCell">
      <w:tblPr/>
      <w:tcPr>
        <w:tcBorders>
          <w:bottom w:val="single" w:sz="4" w:space="0" w:color="D7C29F" w:themeColor="accent1" w:themeTint="99"/>
        </w:tcBorders>
      </w:tcPr>
    </w:tblStylePr>
    <w:tblStylePr w:type="nwCell">
      <w:tblPr/>
      <w:tcPr>
        <w:tcBorders>
          <w:bottom w:val="single" w:sz="4" w:space="0" w:color="D7C29F" w:themeColor="accent1" w:themeTint="99"/>
        </w:tcBorders>
      </w:tcPr>
    </w:tblStylePr>
    <w:tblStylePr w:type="seCell">
      <w:tblPr/>
      <w:tcPr>
        <w:tcBorders>
          <w:top w:val="single" w:sz="4" w:space="0" w:color="D7C29F" w:themeColor="accent1" w:themeTint="99"/>
        </w:tcBorders>
      </w:tcPr>
    </w:tblStylePr>
    <w:tblStylePr w:type="swCell">
      <w:tblPr/>
      <w:tcPr>
        <w:tcBorders>
          <w:top w:val="single" w:sz="4" w:space="0" w:color="D7C29F" w:themeColor="accent1" w:themeTint="99"/>
        </w:tcBorders>
      </w:tcPr>
    </w:tblStylePr>
  </w:style>
  <w:style w:type="table" w:styleId="GridTable3-Accent2">
    <w:name w:val="Grid Table 3 Accent 2"/>
    <w:basedOn w:val="TableNormal"/>
    <w:uiPriority w:val="99"/>
    <w:rsid w:val="00911DE3"/>
    <w:pPr>
      <w:spacing w:line="240" w:lineRule="auto"/>
    </w:pPr>
    <w:tblPr>
      <w:tblStyleRowBandSize w:val="1"/>
      <w:tblStyleColBandSize w:val="1"/>
      <w:tblBorders>
        <w:top w:val="single" w:sz="4" w:space="0" w:color="A4E3EB" w:themeColor="accent2" w:themeTint="99"/>
        <w:left w:val="single" w:sz="4" w:space="0" w:color="A4E3EB" w:themeColor="accent2" w:themeTint="99"/>
        <w:bottom w:val="single" w:sz="4" w:space="0" w:color="A4E3EB" w:themeColor="accent2" w:themeTint="99"/>
        <w:right w:val="single" w:sz="4" w:space="0" w:color="A4E3EB" w:themeColor="accent2" w:themeTint="99"/>
        <w:insideH w:val="single" w:sz="4" w:space="0" w:color="A4E3EB" w:themeColor="accent2" w:themeTint="99"/>
        <w:insideV w:val="single" w:sz="4" w:space="0" w:color="A4E3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6F8" w:themeFill="accent2" w:themeFillTint="33"/>
      </w:tcPr>
    </w:tblStylePr>
    <w:tblStylePr w:type="band1Horz">
      <w:tblPr/>
      <w:tcPr>
        <w:shd w:val="clear" w:color="auto" w:fill="E0F6F8" w:themeFill="accent2" w:themeFillTint="33"/>
      </w:tcPr>
    </w:tblStylePr>
    <w:tblStylePr w:type="neCell">
      <w:tblPr/>
      <w:tcPr>
        <w:tcBorders>
          <w:bottom w:val="single" w:sz="4" w:space="0" w:color="A4E3EB" w:themeColor="accent2" w:themeTint="99"/>
        </w:tcBorders>
      </w:tcPr>
    </w:tblStylePr>
    <w:tblStylePr w:type="nwCell">
      <w:tblPr/>
      <w:tcPr>
        <w:tcBorders>
          <w:bottom w:val="single" w:sz="4" w:space="0" w:color="A4E3EB" w:themeColor="accent2" w:themeTint="99"/>
        </w:tcBorders>
      </w:tcPr>
    </w:tblStylePr>
    <w:tblStylePr w:type="seCell">
      <w:tblPr/>
      <w:tcPr>
        <w:tcBorders>
          <w:top w:val="single" w:sz="4" w:space="0" w:color="A4E3EB" w:themeColor="accent2" w:themeTint="99"/>
        </w:tcBorders>
      </w:tcPr>
    </w:tblStylePr>
    <w:tblStylePr w:type="swCell">
      <w:tblPr/>
      <w:tcPr>
        <w:tcBorders>
          <w:top w:val="single" w:sz="4" w:space="0" w:color="A4E3EB" w:themeColor="accent2" w:themeTint="99"/>
        </w:tcBorders>
      </w:tcPr>
    </w:tblStylePr>
  </w:style>
  <w:style w:type="table" w:styleId="GridTable3-Accent3">
    <w:name w:val="Grid Table 3 Accent 3"/>
    <w:basedOn w:val="TableNormal"/>
    <w:uiPriority w:val="99"/>
    <w:rsid w:val="00911DE3"/>
    <w:pPr>
      <w:spacing w:line="240" w:lineRule="auto"/>
    </w:pPr>
    <w:tblPr>
      <w:tblStyleRowBandSize w:val="1"/>
      <w:tblStyleColBandSize w:val="1"/>
      <w:tblBorders>
        <w:top w:val="single" w:sz="4" w:space="0" w:color="018CFF" w:themeColor="accent3" w:themeTint="99"/>
        <w:left w:val="single" w:sz="4" w:space="0" w:color="018CFF" w:themeColor="accent3" w:themeTint="99"/>
        <w:bottom w:val="single" w:sz="4" w:space="0" w:color="018CFF" w:themeColor="accent3" w:themeTint="99"/>
        <w:right w:val="single" w:sz="4" w:space="0" w:color="018CFF" w:themeColor="accent3" w:themeTint="99"/>
        <w:insideH w:val="single" w:sz="4" w:space="0" w:color="018CFF" w:themeColor="accent3" w:themeTint="99"/>
        <w:insideV w:val="single" w:sz="4" w:space="0" w:color="018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3" w:themeFillTint="33"/>
      </w:tcPr>
    </w:tblStylePr>
    <w:tblStylePr w:type="band1Horz">
      <w:tblPr/>
      <w:tcPr>
        <w:shd w:val="clear" w:color="auto" w:fill="AAD8FF" w:themeFill="accent3" w:themeFillTint="33"/>
      </w:tcPr>
    </w:tblStylePr>
    <w:tblStylePr w:type="neCell">
      <w:tblPr/>
      <w:tcPr>
        <w:tcBorders>
          <w:bottom w:val="single" w:sz="4" w:space="0" w:color="018CFF" w:themeColor="accent3" w:themeTint="99"/>
        </w:tcBorders>
      </w:tcPr>
    </w:tblStylePr>
    <w:tblStylePr w:type="nwCell">
      <w:tblPr/>
      <w:tcPr>
        <w:tcBorders>
          <w:bottom w:val="single" w:sz="4" w:space="0" w:color="018CFF" w:themeColor="accent3" w:themeTint="99"/>
        </w:tcBorders>
      </w:tcPr>
    </w:tblStylePr>
    <w:tblStylePr w:type="seCell">
      <w:tblPr/>
      <w:tcPr>
        <w:tcBorders>
          <w:top w:val="single" w:sz="4" w:space="0" w:color="018CFF" w:themeColor="accent3" w:themeTint="99"/>
        </w:tcBorders>
      </w:tcPr>
    </w:tblStylePr>
    <w:tblStylePr w:type="swCell">
      <w:tblPr/>
      <w:tcPr>
        <w:tcBorders>
          <w:top w:val="single" w:sz="4" w:space="0" w:color="018CFF" w:themeColor="accent3" w:themeTint="99"/>
        </w:tcBorders>
      </w:tcPr>
    </w:tblStylePr>
  </w:style>
  <w:style w:type="table" w:styleId="GridTable3-Accent4">
    <w:name w:val="Grid Table 3 Accent 4"/>
    <w:basedOn w:val="TableNormal"/>
    <w:uiPriority w:val="99"/>
    <w:rsid w:val="00911DE3"/>
    <w:pPr>
      <w:spacing w:line="240" w:lineRule="auto"/>
    </w:pPr>
    <w:tblPr>
      <w:tblStyleRowBandSize w:val="1"/>
      <w:tblStyleColBandSize w:val="1"/>
      <w:tblBorders>
        <w:top w:val="single" w:sz="4" w:space="0" w:color="FA919E" w:themeColor="accent4" w:themeTint="99"/>
        <w:left w:val="single" w:sz="4" w:space="0" w:color="FA919E" w:themeColor="accent4" w:themeTint="99"/>
        <w:bottom w:val="single" w:sz="4" w:space="0" w:color="FA919E" w:themeColor="accent4" w:themeTint="99"/>
        <w:right w:val="single" w:sz="4" w:space="0" w:color="FA919E" w:themeColor="accent4" w:themeTint="99"/>
        <w:insideH w:val="single" w:sz="4" w:space="0" w:color="FA919E" w:themeColor="accent4" w:themeTint="99"/>
        <w:insideV w:val="single" w:sz="4" w:space="0" w:color="FA919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DADE" w:themeFill="accent4" w:themeFillTint="33"/>
      </w:tcPr>
    </w:tblStylePr>
    <w:tblStylePr w:type="band1Horz">
      <w:tblPr/>
      <w:tcPr>
        <w:shd w:val="clear" w:color="auto" w:fill="FDDADE" w:themeFill="accent4" w:themeFillTint="33"/>
      </w:tcPr>
    </w:tblStylePr>
    <w:tblStylePr w:type="neCell">
      <w:tblPr/>
      <w:tcPr>
        <w:tcBorders>
          <w:bottom w:val="single" w:sz="4" w:space="0" w:color="FA919E" w:themeColor="accent4" w:themeTint="99"/>
        </w:tcBorders>
      </w:tcPr>
    </w:tblStylePr>
    <w:tblStylePr w:type="nwCell">
      <w:tblPr/>
      <w:tcPr>
        <w:tcBorders>
          <w:bottom w:val="single" w:sz="4" w:space="0" w:color="FA919E" w:themeColor="accent4" w:themeTint="99"/>
        </w:tcBorders>
      </w:tcPr>
    </w:tblStylePr>
    <w:tblStylePr w:type="seCell">
      <w:tblPr/>
      <w:tcPr>
        <w:tcBorders>
          <w:top w:val="single" w:sz="4" w:space="0" w:color="FA919E" w:themeColor="accent4" w:themeTint="99"/>
        </w:tcBorders>
      </w:tcPr>
    </w:tblStylePr>
    <w:tblStylePr w:type="swCell">
      <w:tblPr/>
      <w:tcPr>
        <w:tcBorders>
          <w:top w:val="single" w:sz="4" w:space="0" w:color="FA919E" w:themeColor="accent4" w:themeTint="99"/>
        </w:tcBorders>
      </w:tcPr>
    </w:tblStylePr>
  </w:style>
  <w:style w:type="table" w:styleId="GridTable3-Accent5">
    <w:name w:val="Grid Table 3 Accent 5"/>
    <w:basedOn w:val="TableNormal"/>
    <w:uiPriority w:val="99"/>
    <w:rsid w:val="00911DE3"/>
    <w:pPr>
      <w:spacing w:line="240" w:lineRule="auto"/>
    </w:pPr>
    <w:tblPr>
      <w:tblStyleRowBandSize w:val="1"/>
      <w:tblStyleColBandSize w:val="1"/>
      <w:tblBorders>
        <w:top w:val="single" w:sz="4" w:space="0" w:color="CF5F63" w:themeColor="accent5" w:themeTint="99"/>
        <w:left w:val="single" w:sz="4" w:space="0" w:color="CF5F63" w:themeColor="accent5" w:themeTint="99"/>
        <w:bottom w:val="single" w:sz="4" w:space="0" w:color="CF5F63" w:themeColor="accent5" w:themeTint="99"/>
        <w:right w:val="single" w:sz="4" w:space="0" w:color="CF5F63" w:themeColor="accent5" w:themeTint="99"/>
        <w:insideH w:val="single" w:sz="4" w:space="0" w:color="CF5F63" w:themeColor="accent5" w:themeTint="99"/>
        <w:insideV w:val="single" w:sz="4" w:space="0" w:color="CF5F6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C9CB" w:themeFill="accent5" w:themeFillTint="33"/>
      </w:tcPr>
    </w:tblStylePr>
    <w:tblStylePr w:type="band1Horz">
      <w:tblPr/>
      <w:tcPr>
        <w:shd w:val="clear" w:color="auto" w:fill="EFC9CB" w:themeFill="accent5" w:themeFillTint="33"/>
      </w:tcPr>
    </w:tblStylePr>
    <w:tblStylePr w:type="neCell">
      <w:tblPr/>
      <w:tcPr>
        <w:tcBorders>
          <w:bottom w:val="single" w:sz="4" w:space="0" w:color="CF5F63" w:themeColor="accent5" w:themeTint="99"/>
        </w:tcBorders>
      </w:tcPr>
    </w:tblStylePr>
    <w:tblStylePr w:type="nwCell">
      <w:tblPr/>
      <w:tcPr>
        <w:tcBorders>
          <w:bottom w:val="single" w:sz="4" w:space="0" w:color="CF5F63" w:themeColor="accent5" w:themeTint="99"/>
        </w:tcBorders>
      </w:tcPr>
    </w:tblStylePr>
    <w:tblStylePr w:type="seCell">
      <w:tblPr/>
      <w:tcPr>
        <w:tcBorders>
          <w:top w:val="single" w:sz="4" w:space="0" w:color="CF5F63" w:themeColor="accent5" w:themeTint="99"/>
        </w:tcBorders>
      </w:tcPr>
    </w:tblStylePr>
    <w:tblStylePr w:type="swCell">
      <w:tblPr/>
      <w:tcPr>
        <w:tcBorders>
          <w:top w:val="single" w:sz="4" w:space="0" w:color="CF5F63" w:themeColor="accent5" w:themeTint="99"/>
        </w:tcBorders>
      </w:tcPr>
    </w:tblStylePr>
  </w:style>
  <w:style w:type="table" w:styleId="GridTable3-Accent6">
    <w:name w:val="Grid Table 3 Accent 6"/>
    <w:basedOn w:val="TableNormal"/>
    <w:uiPriority w:val="99"/>
    <w:rsid w:val="00911DE3"/>
    <w:pPr>
      <w:spacing w:line="240" w:lineRule="auto"/>
    </w:pPr>
    <w:tblPr>
      <w:tblStyleRowBandSize w:val="1"/>
      <w:tblStyleColBandSize w:val="1"/>
      <w:tblBorders>
        <w:top w:val="single" w:sz="4" w:space="0" w:color="36CCDD" w:themeColor="accent6" w:themeTint="99"/>
        <w:left w:val="single" w:sz="4" w:space="0" w:color="36CCDD" w:themeColor="accent6" w:themeTint="99"/>
        <w:bottom w:val="single" w:sz="4" w:space="0" w:color="36CCDD" w:themeColor="accent6" w:themeTint="99"/>
        <w:right w:val="single" w:sz="4" w:space="0" w:color="36CCDD" w:themeColor="accent6" w:themeTint="99"/>
        <w:insideH w:val="single" w:sz="4" w:space="0" w:color="36CCDD" w:themeColor="accent6" w:themeTint="99"/>
        <w:insideV w:val="single" w:sz="4" w:space="0" w:color="36CCD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EEF4" w:themeFill="accent6" w:themeFillTint="33"/>
      </w:tcPr>
    </w:tblStylePr>
    <w:tblStylePr w:type="band1Horz">
      <w:tblPr/>
      <w:tcPr>
        <w:shd w:val="clear" w:color="auto" w:fill="BCEEF4" w:themeFill="accent6" w:themeFillTint="33"/>
      </w:tcPr>
    </w:tblStylePr>
    <w:tblStylePr w:type="neCell">
      <w:tblPr/>
      <w:tcPr>
        <w:tcBorders>
          <w:bottom w:val="single" w:sz="4" w:space="0" w:color="36CCDD" w:themeColor="accent6" w:themeTint="99"/>
        </w:tcBorders>
      </w:tcPr>
    </w:tblStylePr>
    <w:tblStylePr w:type="nwCell">
      <w:tblPr/>
      <w:tcPr>
        <w:tcBorders>
          <w:bottom w:val="single" w:sz="4" w:space="0" w:color="36CCDD" w:themeColor="accent6" w:themeTint="99"/>
        </w:tcBorders>
      </w:tcPr>
    </w:tblStylePr>
    <w:tblStylePr w:type="seCell">
      <w:tblPr/>
      <w:tcPr>
        <w:tcBorders>
          <w:top w:val="single" w:sz="4" w:space="0" w:color="36CCDD" w:themeColor="accent6" w:themeTint="99"/>
        </w:tcBorders>
      </w:tcPr>
    </w:tblStylePr>
    <w:tblStylePr w:type="swCell">
      <w:tblPr/>
      <w:tcPr>
        <w:tcBorders>
          <w:top w:val="single" w:sz="4" w:space="0" w:color="36CCDD" w:themeColor="accent6" w:themeTint="99"/>
        </w:tcBorders>
      </w:tcPr>
    </w:tblStylePr>
  </w:style>
  <w:style w:type="table" w:styleId="GridTable4">
    <w:name w:val="Grid Table 4"/>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911DE3"/>
    <w:pPr>
      <w:spacing w:line="240" w:lineRule="auto"/>
    </w:pPr>
    <w:tblPr>
      <w:tblStyleRowBandSize w:val="1"/>
      <w:tblStyleColBandSize w:val="1"/>
      <w:tblBorders>
        <w:top w:val="single" w:sz="4" w:space="0" w:color="D7C29F" w:themeColor="accent1" w:themeTint="99"/>
        <w:left w:val="single" w:sz="4" w:space="0" w:color="D7C29F" w:themeColor="accent1" w:themeTint="99"/>
        <w:bottom w:val="single" w:sz="4" w:space="0" w:color="D7C29F" w:themeColor="accent1" w:themeTint="99"/>
        <w:right w:val="single" w:sz="4" w:space="0" w:color="D7C29F" w:themeColor="accent1" w:themeTint="99"/>
        <w:insideH w:val="single" w:sz="4" w:space="0" w:color="D7C29F" w:themeColor="accent1" w:themeTint="99"/>
        <w:insideV w:val="single" w:sz="4" w:space="0" w:color="D7C29F" w:themeColor="accent1" w:themeTint="99"/>
      </w:tblBorders>
    </w:tblPr>
    <w:tblStylePr w:type="firstRow">
      <w:rPr>
        <w:b/>
        <w:bCs/>
        <w:color w:val="FFFFFF" w:themeColor="background1"/>
      </w:rPr>
      <w:tblPr/>
      <w:tcPr>
        <w:tcBorders>
          <w:top w:val="single" w:sz="4" w:space="0" w:color="BD9B60" w:themeColor="accent1"/>
          <w:left w:val="single" w:sz="4" w:space="0" w:color="BD9B60" w:themeColor="accent1"/>
          <w:bottom w:val="single" w:sz="4" w:space="0" w:color="BD9B60" w:themeColor="accent1"/>
          <w:right w:val="single" w:sz="4" w:space="0" w:color="BD9B60" w:themeColor="accent1"/>
          <w:insideH w:val="nil"/>
          <w:insideV w:val="nil"/>
        </w:tcBorders>
        <w:shd w:val="clear" w:color="auto" w:fill="BD9B60" w:themeFill="accent1"/>
      </w:tcPr>
    </w:tblStylePr>
    <w:tblStylePr w:type="lastRow">
      <w:rPr>
        <w:b/>
        <w:bCs/>
      </w:rPr>
      <w:tblPr/>
      <w:tcPr>
        <w:tcBorders>
          <w:top w:val="double" w:sz="4" w:space="0" w:color="BD9B60" w:themeColor="accent1"/>
        </w:tcBorders>
      </w:tcPr>
    </w:tblStylePr>
    <w:tblStylePr w:type="firstCol">
      <w:rPr>
        <w:b/>
        <w:bCs/>
      </w:rPr>
    </w:tblStylePr>
    <w:tblStylePr w:type="lastCol">
      <w:rPr>
        <w:b/>
        <w:bCs/>
      </w:rPr>
    </w:tblStylePr>
    <w:tblStylePr w:type="band1Vert">
      <w:tblPr/>
      <w:tcPr>
        <w:shd w:val="clear" w:color="auto" w:fill="F1EADF" w:themeFill="accent1" w:themeFillTint="33"/>
      </w:tcPr>
    </w:tblStylePr>
    <w:tblStylePr w:type="band1Horz">
      <w:tblPr/>
      <w:tcPr>
        <w:shd w:val="clear" w:color="auto" w:fill="F1EADF" w:themeFill="accent1" w:themeFillTint="33"/>
      </w:tcPr>
    </w:tblStylePr>
  </w:style>
  <w:style w:type="table" w:styleId="GridTable4-Accent2">
    <w:name w:val="Grid Table 4 Accent 2"/>
    <w:basedOn w:val="TableNormal"/>
    <w:uiPriority w:val="99"/>
    <w:rsid w:val="00911DE3"/>
    <w:pPr>
      <w:spacing w:line="240" w:lineRule="auto"/>
    </w:pPr>
    <w:tblPr>
      <w:tblStyleRowBandSize w:val="1"/>
      <w:tblStyleColBandSize w:val="1"/>
      <w:tblBorders>
        <w:top w:val="single" w:sz="4" w:space="0" w:color="A4E3EB" w:themeColor="accent2" w:themeTint="99"/>
        <w:left w:val="single" w:sz="4" w:space="0" w:color="A4E3EB" w:themeColor="accent2" w:themeTint="99"/>
        <w:bottom w:val="single" w:sz="4" w:space="0" w:color="A4E3EB" w:themeColor="accent2" w:themeTint="99"/>
        <w:right w:val="single" w:sz="4" w:space="0" w:color="A4E3EB" w:themeColor="accent2" w:themeTint="99"/>
        <w:insideH w:val="single" w:sz="4" w:space="0" w:color="A4E3EB" w:themeColor="accent2" w:themeTint="99"/>
        <w:insideV w:val="single" w:sz="4" w:space="0" w:color="A4E3EB" w:themeColor="accent2" w:themeTint="99"/>
      </w:tblBorders>
    </w:tblPr>
    <w:tblStylePr w:type="firstRow">
      <w:rPr>
        <w:b/>
        <w:bCs/>
        <w:color w:val="FFFFFF" w:themeColor="background1"/>
      </w:rPr>
      <w:tblPr/>
      <w:tcPr>
        <w:tcBorders>
          <w:top w:val="single" w:sz="4" w:space="0" w:color="68D2DF" w:themeColor="accent2"/>
          <w:left w:val="single" w:sz="4" w:space="0" w:color="68D2DF" w:themeColor="accent2"/>
          <w:bottom w:val="single" w:sz="4" w:space="0" w:color="68D2DF" w:themeColor="accent2"/>
          <w:right w:val="single" w:sz="4" w:space="0" w:color="68D2DF" w:themeColor="accent2"/>
          <w:insideH w:val="nil"/>
          <w:insideV w:val="nil"/>
        </w:tcBorders>
        <w:shd w:val="clear" w:color="auto" w:fill="68D2DF" w:themeFill="accent2"/>
      </w:tcPr>
    </w:tblStylePr>
    <w:tblStylePr w:type="lastRow">
      <w:rPr>
        <w:b/>
        <w:bCs/>
      </w:rPr>
      <w:tblPr/>
      <w:tcPr>
        <w:tcBorders>
          <w:top w:val="double" w:sz="4" w:space="0" w:color="68D2DF" w:themeColor="accent2"/>
        </w:tcBorders>
      </w:tcPr>
    </w:tblStylePr>
    <w:tblStylePr w:type="firstCol">
      <w:rPr>
        <w:b/>
        <w:bCs/>
      </w:rPr>
    </w:tblStylePr>
    <w:tblStylePr w:type="lastCol">
      <w:rPr>
        <w:b/>
        <w:bCs/>
      </w:rPr>
    </w:tblStylePr>
    <w:tblStylePr w:type="band1Vert">
      <w:tblPr/>
      <w:tcPr>
        <w:shd w:val="clear" w:color="auto" w:fill="E0F6F8" w:themeFill="accent2" w:themeFillTint="33"/>
      </w:tcPr>
    </w:tblStylePr>
    <w:tblStylePr w:type="band1Horz">
      <w:tblPr/>
      <w:tcPr>
        <w:shd w:val="clear" w:color="auto" w:fill="E0F6F8" w:themeFill="accent2" w:themeFillTint="33"/>
      </w:tcPr>
    </w:tblStylePr>
  </w:style>
  <w:style w:type="table" w:styleId="GridTable4-Accent3">
    <w:name w:val="Grid Table 4 Accent 3"/>
    <w:basedOn w:val="TableNormal"/>
    <w:uiPriority w:val="99"/>
    <w:rsid w:val="00911DE3"/>
    <w:pPr>
      <w:spacing w:line="240" w:lineRule="auto"/>
    </w:pPr>
    <w:tblPr>
      <w:tblStyleRowBandSize w:val="1"/>
      <w:tblStyleColBandSize w:val="1"/>
      <w:tblBorders>
        <w:top w:val="single" w:sz="4" w:space="0" w:color="018CFF" w:themeColor="accent3" w:themeTint="99"/>
        <w:left w:val="single" w:sz="4" w:space="0" w:color="018CFF" w:themeColor="accent3" w:themeTint="99"/>
        <w:bottom w:val="single" w:sz="4" w:space="0" w:color="018CFF" w:themeColor="accent3" w:themeTint="99"/>
        <w:right w:val="single" w:sz="4" w:space="0" w:color="018CFF" w:themeColor="accent3" w:themeTint="99"/>
        <w:insideH w:val="single" w:sz="4" w:space="0" w:color="018CFF" w:themeColor="accent3" w:themeTint="99"/>
        <w:insideV w:val="single" w:sz="4" w:space="0" w:color="018CFF" w:themeColor="accent3" w:themeTint="99"/>
      </w:tblBorders>
    </w:tblPr>
    <w:tblStylePr w:type="firstRow">
      <w:rPr>
        <w:b/>
        <w:bCs/>
        <w:color w:val="FFFFFF" w:themeColor="background1"/>
      </w:rPr>
      <w:tblPr/>
      <w:tcPr>
        <w:tcBorders>
          <w:top w:val="single" w:sz="4" w:space="0" w:color="003057" w:themeColor="accent3"/>
          <w:left w:val="single" w:sz="4" w:space="0" w:color="003057" w:themeColor="accent3"/>
          <w:bottom w:val="single" w:sz="4" w:space="0" w:color="003057" w:themeColor="accent3"/>
          <w:right w:val="single" w:sz="4" w:space="0" w:color="003057" w:themeColor="accent3"/>
          <w:insideH w:val="nil"/>
          <w:insideV w:val="nil"/>
        </w:tcBorders>
        <w:shd w:val="clear" w:color="auto" w:fill="003057" w:themeFill="accent3"/>
      </w:tcPr>
    </w:tblStylePr>
    <w:tblStylePr w:type="lastRow">
      <w:rPr>
        <w:b/>
        <w:bCs/>
      </w:rPr>
      <w:tblPr/>
      <w:tcPr>
        <w:tcBorders>
          <w:top w:val="double" w:sz="4" w:space="0" w:color="003057" w:themeColor="accent3"/>
        </w:tcBorders>
      </w:tcPr>
    </w:tblStylePr>
    <w:tblStylePr w:type="firstCol">
      <w:rPr>
        <w:b/>
        <w:bCs/>
      </w:rPr>
    </w:tblStylePr>
    <w:tblStylePr w:type="lastCol">
      <w:rPr>
        <w:b/>
        <w:bCs/>
      </w:rPr>
    </w:tblStylePr>
    <w:tblStylePr w:type="band1Vert">
      <w:tblPr/>
      <w:tcPr>
        <w:shd w:val="clear" w:color="auto" w:fill="AAD8FF" w:themeFill="accent3" w:themeFillTint="33"/>
      </w:tcPr>
    </w:tblStylePr>
    <w:tblStylePr w:type="band1Horz">
      <w:tblPr/>
      <w:tcPr>
        <w:shd w:val="clear" w:color="auto" w:fill="AAD8FF" w:themeFill="accent3" w:themeFillTint="33"/>
      </w:tcPr>
    </w:tblStylePr>
  </w:style>
  <w:style w:type="table" w:styleId="GridTable4-Accent4">
    <w:name w:val="Grid Table 4 Accent 4"/>
    <w:basedOn w:val="TableNormal"/>
    <w:uiPriority w:val="99"/>
    <w:rsid w:val="00911DE3"/>
    <w:pPr>
      <w:spacing w:line="240" w:lineRule="auto"/>
    </w:pPr>
    <w:tblPr>
      <w:tblStyleRowBandSize w:val="1"/>
      <w:tblStyleColBandSize w:val="1"/>
      <w:tblBorders>
        <w:top w:val="single" w:sz="4" w:space="0" w:color="FA919E" w:themeColor="accent4" w:themeTint="99"/>
        <w:left w:val="single" w:sz="4" w:space="0" w:color="FA919E" w:themeColor="accent4" w:themeTint="99"/>
        <w:bottom w:val="single" w:sz="4" w:space="0" w:color="FA919E" w:themeColor="accent4" w:themeTint="99"/>
        <w:right w:val="single" w:sz="4" w:space="0" w:color="FA919E" w:themeColor="accent4" w:themeTint="99"/>
        <w:insideH w:val="single" w:sz="4" w:space="0" w:color="FA919E" w:themeColor="accent4" w:themeTint="99"/>
        <w:insideV w:val="single" w:sz="4" w:space="0" w:color="FA919E" w:themeColor="accent4" w:themeTint="99"/>
      </w:tblBorders>
    </w:tblPr>
    <w:tblStylePr w:type="firstRow">
      <w:rPr>
        <w:b/>
        <w:bCs/>
        <w:color w:val="FFFFFF" w:themeColor="background1"/>
      </w:rPr>
      <w:tblPr/>
      <w:tcPr>
        <w:tcBorders>
          <w:top w:val="single" w:sz="4" w:space="0" w:color="F8485E" w:themeColor="accent4"/>
          <w:left w:val="single" w:sz="4" w:space="0" w:color="F8485E" w:themeColor="accent4"/>
          <w:bottom w:val="single" w:sz="4" w:space="0" w:color="F8485E" w:themeColor="accent4"/>
          <w:right w:val="single" w:sz="4" w:space="0" w:color="F8485E" w:themeColor="accent4"/>
          <w:insideH w:val="nil"/>
          <w:insideV w:val="nil"/>
        </w:tcBorders>
        <w:shd w:val="clear" w:color="auto" w:fill="F8485E" w:themeFill="accent4"/>
      </w:tcPr>
    </w:tblStylePr>
    <w:tblStylePr w:type="lastRow">
      <w:rPr>
        <w:b/>
        <w:bCs/>
      </w:rPr>
      <w:tblPr/>
      <w:tcPr>
        <w:tcBorders>
          <w:top w:val="double" w:sz="4" w:space="0" w:color="F8485E" w:themeColor="accent4"/>
        </w:tcBorders>
      </w:tcPr>
    </w:tblStylePr>
    <w:tblStylePr w:type="firstCol">
      <w:rPr>
        <w:b/>
        <w:bCs/>
      </w:rPr>
    </w:tblStylePr>
    <w:tblStylePr w:type="lastCol">
      <w:rPr>
        <w:b/>
        <w:bCs/>
      </w:rPr>
    </w:tblStylePr>
    <w:tblStylePr w:type="band1Vert">
      <w:tblPr/>
      <w:tcPr>
        <w:shd w:val="clear" w:color="auto" w:fill="FDDADE" w:themeFill="accent4" w:themeFillTint="33"/>
      </w:tcPr>
    </w:tblStylePr>
    <w:tblStylePr w:type="band1Horz">
      <w:tblPr/>
      <w:tcPr>
        <w:shd w:val="clear" w:color="auto" w:fill="FDDADE" w:themeFill="accent4" w:themeFillTint="33"/>
      </w:tcPr>
    </w:tblStylePr>
  </w:style>
  <w:style w:type="table" w:styleId="GridTable4-Accent5">
    <w:name w:val="Grid Table 4 Accent 5"/>
    <w:basedOn w:val="TableNormal"/>
    <w:uiPriority w:val="99"/>
    <w:rsid w:val="00911DE3"/>
    <w:pPr>
      <w:spacing w:line="240" w:lineRule="auto"/>
    </w:pPr>
    <w:tblPr>
      <w:tblStyleRowBandSize w:val="1"/>
      <w:tblStyleColBandSize w:val="1"/>
      <w:tblBorders>
        <w:top w:val="single" w:sz="4" w:space="0" w:color="CF5F63" w:themeColor="accent5" w:themeTint="99"/>
        <w:left w:val="single" w:sz="4" w:space="0" w:color="CF5F63" w:themeColor="accent5" w:themeTint="99"/>
        <w:bottom w:val="single" w:sz="4" w:space="0" w:color="CF5F63" w:themeColor="accent5" w:themeTint="99"/>
        <w:right w:val="single" w:sz="4" w:space="0" w:color="CF5F63" w:themeColor="accent5" w:themeTint="99"/>
        <w:insideH w:val="single" w:sz="4" w:space="0" w:color="CF5F63" w:themeColor="accent5" w:themeTint="99"/>
        <w:insideV w:val="single" w:sz="4" w:space="0" w:color="CF5F63" w:themeColor="accent5" w:themeTint="99"/>
      </w:tblBorders>
    </w:tblPr>
    <w:tblStylePr w:type="firstRow">
      <w:rPr>
        <w:b/>
        <w:bCs/>
        <w:color w:val="FFFFFF" w:themeColor="background1"/>
      </w:rPr>
      <w:tblPr/>
      <w:tcPr>
        <w:tcBorders>
          <w:top w:val="single" w:sz="4" w:space="0" w:color="7F2629" w:themeColor="accent5"/>
          <w:left w:val="single" w:sz="4" w:space="0" w:color="7F2629" w:themeColor="accent5"/>
          <w:bottom w:val="single" w:sz="4" w:space="0" w:color="7F2629" w:themeColor="accent5"/>
          <w:right w:val="single" w:sz="4" w:space="0" w:color="7F2629" w:themeColor="accent5"/>
          <w:insideH w:val="nil"/>
          <w:insideV w:val="nil"/>
        </w:tcBorders>
        <w:shd w:val="clear" w:color="auto" w:fill="7F2629" w:themeFill="accent5"/>
      </w:tcPr>
    </w:tblStylePr>
    <w:tblStylePr w:type="lastRow">
      <w:rPr>
        <w:b/>
        <w:bCs/>
      </w:rPr>
      <w:tblPr/>
      <w:tcPr>
        <w:tcBorders>
          <w:top w:val="double" w:sz="4" w:space="0" w:color="7F2629" w:themeColor="accent5"/>
        </w:tcBorders>
      </w:tcPr>
    </w:tblStylePr>
    <w:tblStylePr w:type="firstCol">
      <w:rPr>
        <w:b/>
        <w:bCs/>
      </w:rPr>
    </w:tblStylePr>
    <w:tblStylePr w:type="lastCol">
      <w:rPr>
        <w:b/>
        <w:bCs/>
      </w:rPr>
    </w:tblStylePr>
    <w:tblStylePr w:type="band1Vert">
      <w:tblPr/>
      <w:tcPr>
        <w:shd w:val="clear" w:color="auto" w:fill="EFC9CB" w:themeFill="accent5" w:themeFillTint="33"/>
      </w:tcPr>
    </w:tblStylePr>
    <w:tblStylePr w:type="band1Horz">
      <w:tblPr/>
      <w:tcPr>
        <w:shd w:val="clear" w:color="auto" w:fill="EFC9CB" w:themeFill="accent5" w:themeFillTint="33"/>
      </w:tcPr>
    </w:tblStylePr>
  </w:style>
  <w:style w:type="table" w:styleId="GridTable4-Accent6">
    <w:name w:val="Grid Table 4 Accent 6"/>
    <w:basedOn w:val="TableNormal"/>
    <w:uiPriority w:val="99"/>
    <w:rsid w:val="00911DE3"/>
    <w:pPr>
      <w:spacing w:line="240" w:lineRule="auto"/>
    </w:pPr>
    <w:tblPr>
      <w:tblStyleRowBandSize w:val="1"/>
      <w:tblStyleColBandSize w:val="1"/>
      <w:tblBorders>
        <w:top w:val="single" w:sz="4" w:space="0" w:color="36CCDD" w:themeColor="accent6" w:themeTint="99"/>
        <w:left w:val="single" w:sz="4" w:space="0" w:color="36CCDD" w:themeColor="accent6" w:themeTint="99"/>
        <w:bottom w:val="single" w:sz="4" w:space="0" w:color="36CCDD" w:themeColor="accent6" w:themeTint="99"/>
        <w:right w:val="single" w:sz="4" w:space="0" w:color="36CCDD" w:themeColor="accent6" w:themeTint="99"/>
        <w:insideH w:val="single" w:sz="4" w:space="0" w:color="36CCDD" w:themeColor="accent6" w:themeTint="99"/>
        <w:insideV w:val="single" w:sz="4" w:space="0" w:color="36CCDD" w:themeColor="accent6" w:themeTint="99"/>
      </w:tblBorders>
    </w:tblPr>
    <w:tblStylePr w:type="firstRow">
      <w:rPr>
        <w:b/>
        <w:bCs/>
        <w:color w:val="FFFFFF" w:themeColor="background1"/>
      </w:rPr>
      <w:tblPr/>
      <w:tcPr>
        <w:tcBorders>
          <w:top w:val="single" w:sz="4" w:space="0" w:color="115E67" w:themeColor="accent6"/>
          <w:left w:val="single" w:sz="4" w:space="0" w:color="115E67" w:themeColor="accent6"/>
          <w:bottom w:val="single" w:sz="4" w:space="0" w:color="115E67" w:themeColor="accent6"/>
          <w:right w:val="single" w:sz="4" w:space="0" w:color="115E67" w:themeColor="accent6"/>
          <w:insideH w:val="nil"/>
          <w:insideV w:val="nil"/>
        </w:tcBorders>
        <w:shd w:val="clear" w:color="auto" w:fill="115E67" w:themeFill="accent6"/>
      </w:tcPr>
    </w:tblStylePr>
    <w:tblStylePr w:type="lastRow">
      <w:rPr>
        <w:b/>
        <w:bCs/>
      </w:rPr>
      <w:tblPr/>
      <w:tcPr>
        <w:tcBorders>
          <w:top w:val="double" w:sz="4" w:space="0" w:color="115E67" w:themeColor="accent6"/>
        </w:tcBorders>
      </w:tcPr>
    </w:tblStylePr>
    <w:tblStylePr w:type="firstCol">
      <w:rPr>
        <w:b/>
        <w:bCs/>
      </w:rPr>
    </w:tblStylePr>
    <w:tblStylePr w:type="lastCol">
      <w:rPr>
        <w:b/>
        <w:bCs/>
      </w:rPr>
    </w:tblStylePr>
    <w:tblStylePr w:type="band1Vert">
      <w:tblPr/>
      <w:tcPr>
        <w:shd w:val="clear" w:color="auto" w:fill="BCEEF4" w:themeFill="accent6" w:themeFillTint="33"/>
      </w:tcPr>
    </w:tblStylePr>
    <w:tblStylePr w:type="band1Horz">
      <w:tblPr/>
      <w:tcPr>
        <w:shd w:val="clear" w:color="auto" w:fill="BCEEF4" w:themeFill="accent6" w:themeFillTint="33"/>
      </w:tcPr>
    </w:tblStylePr>
  </w:style>
  <w:style w:type="table" w:styleId="GridTable5Dark">
    <w:name w:val="Grid Table 5 Dark"/>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E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9B6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9B6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9B6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9B60" w:themeFill="accent1"/>
      </w:tcPr>
    </w:tblStylePr>
    <w:tblStylePr w:type="band1Vert">
      <w:tblPr/>
      <w:tcPr>
        <w:shd w:val="clear" w:color="auto" w:fill="E4D6BF" w:themeFill="accent1" w:themeFillTint="66"/>
      </w:tcPr>
    </w:tblStylePr>
    <w:tblStylePr w:type="band1Horz">
      <w:tblPr/>
      <w:tcPr>
        <w:shd w:val="clear" w:color="auto" w:fill="E4D6BF" w:themeFill="accent1" w:themeFillTint="66"/>
      </w:tcPr>
    </w:tblStylePr>
  </w:style>
  <w:style w:type="table" w:styleId="GridTable5Dark-Accent2">
    <w:name w:val="Grid Table 5 Dark Accent 2"/>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6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D2D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D2D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D2D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D2DF" w:themeFill="accent2"/>
      </w:tcPr>
    </w:tblStylePr>
    <w:tblStylePr w:type="band1Vert">
      <w:tblPr/>
      <w:tcPr>
        <w:shd w:val="clear" w:color="auto" w:fill="C2ECF2" w:themeFill="accent2" w:themeFillTint="66"/>
      </w:tcPr>
    </w:tblStylePr>
    <w:tblStylePr w:type="band1Horz">
      <w:tblPr/>
      <w:tcPr>
        <w:shd w:val="clear" w:color="auto" w:fill="C2ECF2" w:themeFill="accent2" w:themeFillTint="66"/>
      </w:tcPr>
    </w:tblStylePr>
  </w:style>
  <w:style w:type="table" w:styleId="GridTable5Dark-Accent3">
    <w:name w:val="Grid Table 5 Dark Accent 3"/>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D8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305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305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305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3057" w:themeFill="accent3"/>
      </w:tcPr>
    </w:tblStylePr>
    <w:tblStylePr w:type="band1Vert">
      <w:tblPr/>
      <w:tcPr>
        <w:shd w:val="clear" w:color="auto" w:fill="55B2FF" w:themeFill="accent3" w:themeFillTint="66"/>
      </w:tcPr>
    </w:tblStylePr>
    <w:tblStylePr w:type="band1Horz">
      <w:tblPr/>
      <w:tcPr>
        <w:shd w:val="clear" w:color="auto" w:fill="55B2FF" w:themeFill="accent3" w:themeFillTint="66"/>
      </w:tcPr>
    </w:tblStylePr>
  </w:style>
  <w:style w:type="table" w:styleId="GridTable5Dark-Accent4">
    <w:name w:val="Grid Table 5 Dark Accent 4"/>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DA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485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485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485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485E" w:themeFill="accent4"/>
      </w:tcPr>
    </w:tblStylePr>
    <w:tblStylePr w:type="band1Vert">
      <w:tblPr/>
      <w:tcPr>
        <w:shd w:val="clear" w:color="auto" w:fill="FCB5BE" w:themeFill="accent4" w:themeFillTint="66"/>
      </w:tcPr>
    </w:tblStylePr>
    <w:tblStylePr w:type="band1Horz">
      <w:tblPr/>
      <w:tcPr>
        <w:shd w:val="clear" w:color="auto" w:fill="FCB5BE" w:themeFill="accent4" w:themeFillTint="66"/>
      </w:tcPr>
    </w:tblStylePr>
  </w:style>
  <w:style w:type="table" w:styleId="GridTable5Dark-Accent5">
    <w:name w:val="Grid Table 5 Dark Accent 5"/>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C9C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262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262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262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2629" w:themeFill="accent5"/>
      </w:tcPr>
    </w:tblStylePr>
    <w:tblStylePr w:type="band1Vert">
      <w:tblPr/>
      <w:tcPr>
        <w:shd w:val="clear" w:color="auto" w:fill="DF9497" w:themeFill="accent5" w:themeFillTint="66"/>
      </w:tcPr>
    </w:tblStylePr>
    <w:tblStylePr w:type="band1Horz">
      <w:tblPr/>
      <w:tcPr>
        <w:shd w:val="clear" w:color="auto" w:fill="DF9497" w:themeFill="accent5" w:themeFillTint="66"/>
      </w:tcPr>
    </w:tblStylePr>
  </w:style>
  <w:style w:type="table" w:styleId="GridTable5Dark-Accent6">
    <w:name w:val="Grid Table 5 Dark Accent 6"/>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EE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5E6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5E6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5E6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5E67" w:themeFill="accent6"/>
      </w:tcPr>
    </w:tblStylePr>
    <w:tblStylePr w:type="band1Vert">
      <w:tblPr/>
      <w:tcPr>
        <w:shd w:val="clear" w:color="auto" w:fill="79DDE9" w:themeFill="accent6" w:themeFillTint="66"/>
      </w:tcPr>
    </w:tblStylePr>
    <w:tblStylePr w:type="band1Horz">
      <w:tblPr/>
      <w:tcPr>
        <w:shd w:val="clear" w:color="auto" w:fill="79DDE9" w:themeFill="accent6" w:themeFillTint="66"/>
      </w:tcPr>
    </w:tblStylePr>
  </w:style>
  <w:style w:type="table" w:styleId="GridTable6Colorful">
    <w:name w:val="Grid Table 6 Colorful"/>
    <w:basedOn w:val="TableNormal"/>
    <w:uiPriority w:val="99"/>
    <w:rsid w:val="00911DE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911DE3"/>
    <w:pPr>
      <w:spacing w:line="240" w:lineRule="auto"/>
    </w:pPr>
    <w:rPr>
      <w:color w:val="96763E" w:themeColor="accent1" w:themeShade="BF"/>
    </w:rPr>
    <w:tblPr>
      <w:tblStyleRowBandSize w:val="1"/>
      <w:tblStyleColBandSize w:val="1"/>
      <w:tblBorders>
        <w:top w:val="single" w:sz="4" w:space="0" w:color="D7C29F" w:themeColor="accent1" w:themeTint="99"/>
        <w:left w:val="single" w:sz="4" w:space="0" w:color="D7C29F" w:themeColor="accent1" w:themeTint="99"/>
        <w:bottom w:val="single" w:sz="4" w:space="0" w:color="D7C29F" w:themeColor="accent1" w:themeTint="99"/>
        <w:right w:val="single" w:sz="4" w:space="0" w:color="D7C29F" w:themeColor="accent1" w:themeTint="99"/>
        <w:insideH w:val="single" w:sz="4" w:space="0" w:color="D7C29F" w:themeColor="accent1" w:themeTint="99"/>
        <w:insideV w:val="single" w:sz="4" w:space="0" w:color="D7C29F" w:themeColor="accent1" w:themeTint="99"/>
      </w:tblBorders>
    </w:tblPr>
    <w:tblStylePr w:type="firstRow">
      <w:rPr>
        <w:b/>
        <w:bCs/>
      </w:rPr>
      <w:tblPr/>
      <w:tcPr>
        <w:tcBorders>
          <w:bottom w:val="single" w:sz="12" w:space="0" w:color="D7C29F" w:themeColor="accent1" w:themeTint="99"/>
        </w:tcBorders>
      </w:tcPr>
    </w:tblStylePr>
    <w:tblStylePr w:type="lastRow">
      <w:rPr>
        <w:b/>
        <w:bCs/>
      </w:rPr>
      <w:tblPr/>
      <w:tcPr>
        <w:tcBorders>
          <w:top w:val="double" w:sz="4" w:space="0" w:color="D7C29F" w:themeColor="accent1" w:themeTint="99"/>
        </w:tcBorders>
      </w:tcPr>
    </w:tblStylePr>
    <w:tblStylePr w:type="firstCol">
      <w:rPr>
        <w:b/>
        <w:bCs/>
      </w:rPr>
    </w:tblStylePr>
    <w:tblStylePr w:type="lastCol">
      <w:rPr>
        <w:b/>
        <w:bCs/>
      </w:rPr>
    </w:tblStylePr>
    <w:tblStylePr w:type="band1Vert">
      <w:tblPr/>
      <w:tcPr>
        <w:shd w:val="clear" w:color="auto" w:fill="F1EADF" w:themeFill="accent1" w:themeFillTint="33"/>
      </w:tcPr>
    </w:tblStylePr>
    <w:tblStylePr w:type="band1Horz">
      <w:tblPr/>
      <w:tcPr>
        <w:shd w:val="clear" w:color="auto" w:fill="F1EADF" w:themeFill="accent1" w:themeFillTint="33"/>
      </w:tcPr>
    </w:tblStylePr>
  </w:style>
  <w:style w:type="table" w:styleId="GridTable6Colorful-Accent2">
    <w:name w:val="Grid Table 6 Colorful Accent 2"/>
    <w:basedOn w:val="TableNormal"/>
    <w:uiPriority w:val="99"/>
    <w:rsid w:val="00911DE3"/>
    <w:pPr>
      <w:spacing w:line="240" w:lineRule="auto"/>
    </w:pPr>
    <w:rPr>
      <w:color w:val="2BB8C9" w:themeColor="accent2" w:themeShade="BF"/>
    </w:rPr>
    <w:tblPr>
      <w:tblStyleRowBandSize w:val="1"/>
      <w:tblStyleColBandSize w:val="1"/>
      <w:tblBorders>
        <w:top w:val="single" w:sz="4" w:space="0" w:color="A4E3EB" w:themeColor="accent2" w:themeTint="99"/>
        <w:left w:val="single" w:sz="4" w:space="0" w:color="A4E3EB" w:themeColor="accent2" w:themeTint="99"/>
        <w:bottom w:val="single" w:sz="4" w:space="0" w:color="A4E3EB" w:themeColor="accent2" w:themeTint="99"/>
        <w:right w:val="single" w:sz="4" w:space="0" w:color="A4E3EB" w:themeColor="accent2" w:themeTint="99"/>
        <w:insideH w:val="single" w:sz="4" w:space="0" w:color="A4E3EB" w:themeColor="accent2" w:themeTint="99"/>
        <w:insideV w:val="single" w:sz="4" w:space="0" w:color="A4E3EB" w:themeColor="accent2" w:themeTint="99"/>
      </w:tblBorders>
    </w:tblPr>
    <w:tblStylePr w:type="firstRow">
      <w:rPr>
        <w:b/>
        <w:bCs/>
      </w:rPr>
      <w:tblPr/>
      <w:tcPr>
        <w:tcBorders>
          <w:bottom w:val="single" w:sz="12" w:space="0" w:color="A4E3EB" w:themeColor="accent2" w:themeTint="99"/>
        </w:tcBorders>
      </w:tcPr>
    </w:tblStylePr>
    <w:tblStylePr w:type="lastRow">
      <w:rPr>
        <w:b/>
        <w:bCs/>
      </w:rPr>
      <w:tblPr/>
      <w:tcPr>
        <w:tcBorders>
          <w:top w:val="double" w:sz="4" w:space="0" w:color="A4E3EB" w:themeColor="accent2" w:themeTint="99"/>
        </w:tcBorders>
      </w:tcPr>
    </w:tblStylePr>
    <w:tblStylePr w:type="firstCol">
      <w:rPr>
        <w:b/>
        <w:bCs/>
      </w:rPr>
    </w:tblStylePr>
    <w:tblStylePr w:type="lastCol">
      <w:rPr>
        <w:b/>
        <w:bCs/>
      </w:rPr>
    </w:tblStylePr>
    <w:tblStylePr w:type="band1Vert">
      <w:tblPr/>
      <w:tcPr>
        <w:shd w:val="clear" w:color="auto" w:fill="E0F6F8" w:themeFill="accent2" w:themeFillTint="33"/>
      </w:tcPr>
    </w:tblStylePr>
    <w:tblStylePr w:type="band1Horz">
      <w:tblPr/>
      <w:tcPr>
        <w:shd w:val="clear" w:color="auto" w:fill="E0F6F8" w:themeFill="accent2" w:themeFillTint="33"/>
      </w:tcPr>
    </w:tblStylePr>
  </w:style>
  <w:style w:type="table" w:styleId="GridTable6Colorful-Accent3">
    <w:name w:val="Grid Table 6 Colorful Accent 3"/>
    <w:basedOn w:val="TableNormal"/>
    <w:uiPriority w:val="99"/>
    <w:rsid w:val="00911DE3"/>
    <w:pPr>
      <w:spacing w:line="240" w:lineRule="auto"/>
    </w:pPr>
    <w:rPr>
      <w:color w:val="002341" w:themeColor="accent3" w:themeShade="BF"/>
    </w:rPr>
    <w:tblPr>
      <w:tblStyleRowBandSize w:val="1"/>
      <w:tblStyleColBandSize w:val="1"/>
      <w:tblBorders>
        <w:top w:val="single" w:sz="4" w:space="0" w:color="018CFF" w:themeColor="accent3" w:themeTint="99"/>
        <w:left w:val="single" w:sz="4" w:space="0" w:color="018CFF" w:themeColor="accent3" w:themeTint="99"/>
        <w:bottom w:val="single" w:sz="4" w:space="0" w:color="018CFF" w:themeColor="accent3" w:themeTint="99"/>
        <w:right w:val="single" w:sz="4" w:space="0" w:color="018CFF" w:themeColor="accent3" w:themeTint="99"/>
        <w:insideH w:val="single" w:sz="4" w:space="0" w:color="018CFF" w:themeColor="accent3" w:themeTint="99"/>
        <w:insideV w:val="single" w:sz="4" w:space="0" w:color="018CFF" w:themeColor="accent3" w:themeTint="99"/>
      </w:tblBorders>
    </w:tblPr>
    <w:tblStylePr w:type="firstRow">
      <w:rPr>
        <w:b/>
        <w:bCs/>
      </w:rPr>
      <w:tblPr/>
      <w:tcPr>
        <w:tcBorders>
          <w:bottom w:val="single" w:sz="12" w:space="0" w:color="018CFF" w:themeColor="accent3" w:themeTint="99"/>
        </w:tcBorders>
      </w:tcPr>
    </w:tblStylePr>
    <w:tblStylePr w:type="lastRow">
      <w:rPr>
        <w:b/>
        <w:bCs/>
      </w:rPr>
      <w:tblPr/>
      <w:tcPr>
        <w:tcBorders>
          <w:top w:val="double" w:sz="4" w:space="0" w:color="018CFF" w:themeColor="accent3" w:themeTint="99"/>
        </w:tcBorders>
      </w:tcPr>
    </w:tblStylePr>
    <w:tblStylePr w:type="firstCol">
      <w:rPr>
        <w:b/>
        <w:bCs/>
      </w:rPr>
    </w:tblStylePr>
    <w:tblStylePr w:type="lastCol">
      <w:rPr>
        <w:b/>
        <w:bCs/>
      </w:rPr>
    </w:tblStylePr>
    <w:tblStylePr w:type="band1Vert">
      <w:tblPr/>
      <w:tcPr>
        <w:shd w:val="clear" w:color="auto" w:fill="AAD8FF" w:themeFill="accent3" w:themeFillTint="33"/>
      </w:tcPr>
    </w:tblStylePr>
    <w:tblStylePr w:type="band1Horz">
      <w:tblPr/>
      <w:tcPr>
        <w:shd w:val="clear" w:color="auto" w:fill="AAD8FF" w:themeFill="accent3" w:themeFillTint="33"/>
      </w:tcPr>
    </w:tblStylePr>
  </w:style>
  <w:style w:type="table" w:styleId="GridTable6Colorful-Accent4">
    <w:name w:val="Grid Table 6 Colorful Accent 4"/>
    <w:basedOn w:val="TableNormal"/>
    <w:uiPriority w:val="99"/>
    <w:rsid w:val="00911DE3"/>
    <w:pPr>
      <w:spacing w:line="240" w:lineRule="auto"/>
    </w:pPr>
    <w:rPr>
      <w:color w:val="E60923" w:themeColor="accent4" w:themeShade="BF"/>
    </w:rPr>
    <w:tblPr>
      <w:tblStyleRowBandSize w:val="1"/>
      <w:tblStyleColBandSize w:val="1"/>
      <w:tblBorders>
        <w:top w:val="single" w:sz="4" w:space="0" w:color="FA919E" w:themeColor="accent4" w:themeTint="99"/>
        <w:left w:val="single" w:sz="4" w:space="0" w:color="FA919E" w:themeColor="accent4" w:themeTint="99"/>
        <w:bottom w:val="single" w:sz="4" w:space="0" w:color="FA919E" w:themeColor="accent4" w:themeTint="99"/>
        <w:right w:val="single" w:sz="4" w:space="0" w:color="FA919E" w:themeColor="accent4" w:themeTint="99"/>
        <w:insideH w:val="single" w:sz="4" w:space="0" w:color="FA919E" w:themeColor="accent4" w:themeTint="99"/>
        <w:insideV w:val="single" w:sz="4" w:space="0" w:color="FA919E" w:themeColor="accent4" w:themeTint="99"/>
      </w:tblBorders>
    </w:tblPr>
    <w:tblStylePr w:type="firstRow">
      <w:rPr>
        <w:b/>
        <w:bCs/>
      </w:rPr>
      <w:tblPr/>
      <w:tcPr>
        <w:tcBorders>
          <w:bottom w:val="single" w:sz="12" w:space="0" w:color="FA919E" w:themeColor="accent4" w:themeTint="99"/>
        </w:tcBorders>
      </w:tcPr>
    </w:tblStylePr>
    <w:tblStylePr w:type="lastRow">
      <w:rPr>
        <w:b/>
        <w:bCs/>
      </w:rPr>
      <w:tblPr/>
      <w:tcPr>
        <w:tcBorders>
          <w:top w:val="double" w:sz="4" w:space="0" w:color="FA919E" w:themeColor="accent4" w:themeTint="99"/>
        </w:tcBorders>
      </w:tcPr>
    </w:tblStylePr>
    <w:tblStylePr w:type="firstCol">
      <w:rPr>
        <w:b/>
        <w:bCs/>
      </w:rPr>
    </w:tblStylePr>
    <w:tblStylePr w:type="lastCol">
      <w:rPr>
        <w:b/>
        <w:bCs/>
      </w:rPr>
    </w:tblStylePr>
    <w:tblStylePr w:type="band1Vert">
      <w:tblPr/>
      <w:tcPr>
        <w:shd w:val="clear" w:color="auto" w:fill="FDDADE" w:themeFill="accent4" w:themeFillTint="33"/>
      </w:tcPr>
    </w:tblStylePr>
    <w:tblStylePr w:type="band1Horz">
      <w:tblPr/>
      <w:tcPr>
        <w:shd w:val="clear" w:color="auto" w:fill="FDDADE" w:themeFill="accent4" w:themeFillTint="33"/>
      </w:tcPr>
    </w:tblStylePr>
  </w:style>
  <w:style w:type="table" w:styleId="GridTable6Colorful-Accent5">
    <w:name w:val="Grid Table 6 Colorful Accent 5"/>
    <w:basedOn w:val="TableNormal"/>
    <w:uiPriority w:val="99"/>
    <w:rsid w:val="00911DE3"/>
    <w:pPr>
      <w:spacing w:line="240" w:lineRule="auto"/>
    </w:pPr>
    <w:rPr>
      <w:color w:val="5E1C1E" w:themeColor="accent5" w:themeShade="BF"/>
    </w:rPr>
    <w:tblPr>
      <w:tblStyleRowBandSize w:val="1"/>
      <w:tblStyleColBandSize w:val="1"/>
      <w:tblBorders>
        <w:top w:val="single" w:sz="4" w:space="0" w:color="CF5F63" w:themeColor="accent5" w:themeTint="99"/>
        <w:left w:val="single" w:sz="4" w:space="0" w:color="CF5F63" w:themeColor="accent5" w:themeTint="99"/>
        <w:bottom w:val="single" w:sz="4" w:space="0" w:color="CF5F63" w:themeColor="accent5" w:themeTint="99"/>
        <w:right w:val="single" w:sz="4" w:space="0" w:color="CF5F63" w:themeColor="accent5" w:themeTint="99"/>
        <w:insideH w:val="single" w:sz="4" w:space="0" w:color="CF5F63" w:themeColor="accent5" w:themeTint="99"/>
        <w:insideV w:val="single" w:sz="4" w:space="0" w:color="CF5F63" w:themeColor="accent5" w:themeTint="99"/>
      </w:tblBorders>
    </w:tblPr>
    <w:tblStylePr w:type="firstRow">
      <w:rPr>
        <w:b/>
        <w:bCs/>
      </w:rPr>
      <w:tblPr/>
      <w:tcPr>
        <w:tcBorders>
          <w:bottom w:val="single" w:sz="12" w:space="0" w:color="CF5F63" w:themeColor="accent5" w:themeTint="99"/>
        </w:tcBorders>
      </w:tcPr>
    </w:tblStylePr>
    <w:tblStylePr w:type="lastRow">
      <w:rPr>
        <w:b/>
        <w:bCs/>
      </w:rPr>
      <w:tblPr/>
      <w:tcPr>
        <w:tcBorders>
          <w:top w:val="double" w:sz="4" w:space="0" w:color="CF5F63" w:themeColor="accent5" w:themeTint="99"/>
        </w:tcBorders>
      </w:tcPr>
    </w:tblStylePr>
    <w:tblStylePr w:type="firstCol">
      <w:rPr>
        <w:b/>
        <w:bCs/>
      </w:rPr>
    </w:tblStylePr>
    <w:tblStylePr w:type="lastCol">
      <w:rPr>
        <w:b/>
        <w:bCs/>
      </w:rPr>
    </w:tblStylePr>
    <w:tblStylePr w:type="band1Vert">
      <w:tblPr/>
      <w:tcPr>
        <w:shd w:val="clear" w:color="auto" w:fill="EFC9CB" w:themeFill="accent5" w:themeFillTint="33"/>
      </w:tcPr>
    </w:tblStylePr>
    <w:tblStylePr w:type="band1Horz">
      <w:tblPr/>
      <w:tcPr>
        <w:shd w:val="clear" w:color="auto" w:fill="EFC9CB" w:themeFill="accent5" w:themeFillTint="33"/>
      </w:tcPr>
    </w:tblStylePr>
  </w:style>
  <w:style w:type="table" w:styleId="GridTable6Colorful-Accent6">
    <w:name w:val="Grid Table 6 Colorful Accent 6"/>
    <w:basedOn w:val="TableNormal"/>
    <w:uiPriority w:val="99"/>
    <w:rsid w:val="00911DE3"/>
    <w:pPr>
      <w:spacing w:line="240" w:lineRule="auto"/>
    </w:pPr>
    <w:rPr>
      <w:color w:val="0C464C" w:themeColor="accent6" w:themeShade="BF"/>
    </w:rPr>
    <w:tblPr>
      <w:tblStyleRowBandSize w:val="1"/>
      <w:tblStyleColBandSize w:val="1"/>
      <w:tblBorders>
        <w:top w:val="single" w:sz="4" w:space="0" w:color="36CCDD" w:themeColor="accent6" w:themeTint="99"/>
        <w:left w:val="single" w:sz="4" w:space="0" w:color="36CCDD" w:themeColor="accent6" w:themeTint="99"/>
        <w:bottom w:val="single" w:sz="4" w:space="0" w:color="36CCDD" w:themeColor="accent6" w:themeTint="99"/>
        <w:right w:val="single" w:sz="4" w:space="0" w:color="36CCDD" w:themeColor="accent6" w:themeTint="99"/>
        <w:insideH w:val="single" w:sz="4" w:space="0" w:color="36CCDD" w:themeColor="accent6" w:themeTint="99"/>
        <w:insideV w:val="single" w:sz="4" w:space="0" w:color="36CCDD" w:themeColor="accent6" w:themeTint="99"/>
      </w:tblBorders>
    </w:tblPr>
    <w:tblStylePr w:type="firstRow">
      <w:rPr>
        <w:b/>
        <w:bCs/>
      </w:rPr>
      <w:tblPr/>
      <w:tcPr>
        <w:tcBorders>
          <w:bottom w:val="single" w:sz="12" w:space="0" w:color="36CCDD" w:themeColor="accent6" w:themeTint="99"/>
        </w:tcBorders>
      </w:tcPr>
    </w:tblStylePr>
    <w:tblStylePr w:type="lastRow">
      <w:rPr>
        <w:b/>
        <w:bCs/>
      </w:rPr>
      <w:tblPr/>
      <w:tcPr>
        <w:tcBorders>
          <w:top w:val="double" w:sz="4" w:space="0" w:color="36CCDD" w:themeColor="accent6" w:themeTint="99"/>
        </w:tcBorders>
      </w:tcPr>
    </w:tblStylePr>
    <w:tblStylePr w:type="firstCol">
      <w:rPr>
        <w:b/>
        <w:bCs/>
      </w:rPr>
    </w:tblStylePr>
    <w:tblStylePr w:type="lastCol">
      <w:rPr>
        <w:b/>
        <w:bCs/>
      </w:rPr>
    </w:tblStylePr>
    <w:tblStylePr w:type="band1Vert">
      <w:tblPr/>
      <w:tcPr>
        <w:shd w:val="clear" w:color="auto" w:fill="BCEEF4" w:themeFill="accent6" w:themeFillTint="33"/>
      </w:tcPr>
    </w:tblStylePr>
    <w:tblStylePr w:type="band1Horz">
      <w:tblPr/>
      <w:tcPr>
        <w:shd w:val="clear" w:color="auto" w:fill="BCEEF4" w:themeFill="accent6" w:themeFillTint="33"/>
      </w:tcPr>
    </w:tblStylePr>
  </w:style>
  <w:style w:type="table" w:styleId="GridTable7Colorful">
    <w:name w:val="Grid Table 7 Colorful"/>
    <w:basedOn w:val="TableNormal"/>
    <w:uiPriority w:val="99"/>
    <w:rsid w:val="00911DE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911DE3"/>
    <w:pPr>
      <w:spacing w:line="240" w:lineRule="auto"/>
    </w:pPr>
    <w:rPr>
      <w:color w:val="96763E" w:themeColor="accent1" w:themeShade="BF"/>
    </w:rPr>
    <w:tblPr>
      <w:tblStyleRowBandSize w:val="1"/>
      <w:tblStyleColBandSize w:val="1"/>
      <w:tblBorders>
        <w:top w:val="single" w:sz="4" w:space="0" w:color="D7C29F" w:themeColor="accent1" w:themeTint="99"/>
        <w:left w:val="single" w:sz="4" w:space="0" w:color="D7C29F" w:themeColor="accent1" w:themeTint="99"/>
        <w:bottom w:val="single" w:sz="4" w:space="0" w:color="D7C29F" w:themeColor="accent1" w:themeTint="99"/>
        <w:right w:val="single" w:sz="4" w:space="0" w:color="D7C29F" w:themeColor="accent1" w:themeTint="99"/>
        <w:insideH w:val="single" w:sz="4" w:space="0" w:color="D7C29F" w:themeColor="accent1" w:themeTint="99"/>
        <w:insideV w:val="single" w:sz="4" w:space="0" w:color="D7C29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EADF" w:themeFill="accent1" w:themeFillTint="33"/>
      </w:tcPr>
    </w:tblStylePr>
    <w:tblStylePr w:type="band1Horz">
      <w:tblPr/>
      <w:tcPr>
        <w:shd w:val="clear" w:color="auto" w:fill="F1EADF" w:themeFill="accent1" w:themeFillTint="33"/>
      </w:tcPr>
    </w:tblStylePr>
    <w:tblStylePr w:type="neCell">
      <w:tblPr/>
      <w:tcPr>
        <w:tcBorders>
          <w:bottom w:val="single" w:sz="4" w:space="0" w:color="D7C29F" w:themeColor="accent1" w:themeTint="99"/>
        </w:tcBorders>
      </w:tcPr>
    </w:tblStylePr>
    <w:tblStylePr w:type="nwCell">
      <w:tblPr/>
      <w:tcPr>
        <w:tcBorders>
          <w:bottom w:val="single" w:sz="4" w:space="0" w:color="D7C29F" w:themeColor="accent1" w:themeTint="99"/>
        </w:tcBorders>
      </w:tcPr>
    </w:tblStylePr>
    <w:tblStylePr w:type="seCell">
      <w:tblPr/>
      <w:tcPr>
        <w:tcBorders>
          <w:top w:val="single" w:sz="4" w:space="0" w:color="D7C29F" w:themeColor="accent1" w:themeTint="99"/>
        </w:tcBorders>
      </w:tcPr>
    </w:tblStylePr>
    <w:tblStylePr w:type="swCell">
      <w:tblPr/>
      <w:tcPr>
        <w:tcBorders>
          <w:top w:val="single" w:sz="4" w:space="0" w:color="D7C29F" w:themeColor="accent1" w:themeTint="99"/>
        </w:tcBorders>
      </w:tcPr>
    </w:tblStylePr>
  </w:style>
  <w:style w:type="table" w:styleId="GridTable7Colorful-Accent2">
    <w:name w:val="Grid Table 7 Colorful Accent 2"/>
    <w:basedOn w:val="TableNormal"/>
    <w:uiPriority w:val="99"/>
    <w:rsid w:val="00911DE3"/>
    <w:pPr>
      <w:spacing w:line="240" w:lineRule="auto"/>
    </w:pPr>
    <w:rPr>
      <w:color w:val="2BB8C9" w:themeColor="accent2" w:themeShade="BF"/>
    </w:rPr>
    <w:tblPr>
      <w:tblStyleRowBandSize w:val="1"/>
      <w:tblStyleColBandSize w:val="1"/>
      <w:tblBorders>
        <w:top w:val="single" w:sz="4" w:space="0" w:color="A4E3EB" w:themeColor="accent2" w:themeTint="99"/>
        <w:left w:val="single" w:sz="4" w:space="0" w:color="A4E3EB" w:themeColor="accent2" w:themeTint="99"/>
        <w:bottom w:val="single" w:sz="4" w:space="0" w:color="A4E3EB" w:themeColor="accent2" w:themeTint="99"/>
        <w:right w:val="single" w:sz="4" w:space="0" w:color="A4E3EB" w:themeColor="accent2" w:themeTint="99"/>
        <w:insideH w:val="single" w:sz="4" w:space="0" w:color="A4E3EB" w:themeColor="accent2" w:themeTint="99"/>
        <w:insideV w:val="single" w:sz="4" w:space="0" w:color="A4E3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6F8" w:themeFill="accent2" w:themeFillTint="33"/>
      </w:tcPr>
    </w:tblStylePr>
    <w:tblStylePr w:type="band1Horz">
      <w:tblPr/>
      <w:tcPr>
        <w:shd w:val="clear" w:color="auto" w:fill="E0F6F8" w:themeFill="accent2" w:themeFillTint="33"/>
      </w:tcPr>
    </w:tblStylePr>
    <w:tblStylePr w:type="neCell">
      <w:tblPr/>
      <w:tcPr>
        <w:tcBorders>
          <w:bottom w:val="single" w:sz="4" w:space="0" w:color="A4E3EB" w:themeColor="accent2" w:themeTint="99"/>
        </w:tcBorders>
      </w:tcPr>
    </w:tblStylePr>
    <w:tblStylePr w:type="nwCell">
      <w:tblPr/>
      <w:tcPr>
        <w:tcBorders>
          <w:bottom w:val="single" w:sz="4" w:space="0" w:color="A4E3EB" w:themeColor="accent2" w:themeTint="99"/>
        </w:tcBorders>
      </w:tcPr>
    </w:tblStylePr>
    <w:tblStylePr w:type="seCell">
      <w:tblPr/>
      <w:tcPr>
        <w:tcBorders>
          <w:top w:val="single" w:sz="4" w:space="0" w:color="A4E3EB" w:themeColor="accent2" w:themeTint="99"/>
        </w:tcBorders>
      </w:tcPr>
    </w:tblStylePr>
    <w:tblStylePr w:type="swCell">
      <w:tblPr/>
      <w:tcPr>
        <w:tcBorders>
          <w:top w:val="single" w:sz="4" w:space="0" w:color="A4E3EB" w:themeColor="accent2" w:themeTint="99"/>
        </w:tcBorders>
      </w:tcPr>
    </w:tblStylePr>
  </w:style>
  <w:style w:type="table" w:styleId="GridTable7Colorful-Accent3">
    <w:name w:val="Grid Table 7 Colorful Accent 3"/>
    <w:basedOn w:val="TableNormal"/>
    <w:uiPriority w:val="99"/>
    <w:rsid w:val="00911DE3"/>
    <w:pPr>
      <w:spacing w:line="240" w:lineRule="auto"/>
    </w:pPr>
    <w:rPr>
      <w:color w:val="002341" w:themeColor="accent3" w:themeShade="BF"/>
    </w:rPr>
    <w:tblPr>
      <w:tblStyleRowBandSize w:val="1"/>
      <w:tblStyleColBandSize w:val="1"/>
      <w:tblBorders>
        <w:top w:val="single" w:sz="4" w:space="0" w:color="018CFF" w:themeColor="accent3" w:themeTint="99"/>
        <w:left w:val="single" w:sz="4" w:space="0" w:color="018CFF" w:themeColor="accent3" w:themeTint="99"/>
        <w:bottom w:val="single" w:sz="4" w:space="0" w:color="018CFF" w:themeColor="accent3" w:themeTint="99"/>
        <w:right w:val="single" w:sz="4" w:space="0" w:color="018CFF" w:themeColor="accent3" w:themeTint="99"/>
        <w:insideH w:val="single" w:sz="4" w:space="0" w:color="018CFF" w:themeColor="accent3" w:themeTint="99"/>
        <w:insideV w:val="single" w:sz="4" w:space="0" w:color="018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3" w:themeFillTint="33"/>
      </w:tcPr>
    </w:tblStylePr>
    <w:tblStylePr w:type="band1Horz">
      <w:tblPr/>
      <w:tcPr>
        <w:shd w:val="clear" w:color="auto" w:fill="AAD8FF" w:themeFill="accent3" w:themeFillTint="33"/>
      </w:tcPr>
    </w:tblStylePr>
    <w:tblStylePr w:type="neCell">
      <w:tblPr/>
      <w:tcPr>
        <w:tcBorders>
          <w:bottom w:val="single" w:sz="4" w:space="0" w:color="018CFF" w:themeColor="accent3" w:themeTint="99"/>
        </w:tcBorders>
      </w:tcPr>
    </w:tblStylePr>
    <w:tblStylePr w:type="nwCell">
      <w:tblPr/>
      <w:tcPr>
        <w:tcBorders>
          <w:bottom w:val="single" w:sz="4" w:space="0" w:color="018CFF" w:themeColor="accent3" w:themeTint="99"/>
        </w:tcBorders>
      </w:tcPr>
    </w:tblStylePr>
    <w:tblStylePr w:type="seCell">
      <w:tblPr/>
      <w:tcPr>
        <w:tcBorders>
          <w:top w:val="single" w:sz="4" w:space="0" w:color="018CFF" w:themeColor="accent3" w:themeTint="99"/>
        </w:tcBorders>
      </w:tcPr>
    </w:tblStylePr>
    <w:tblStylePr w:type="swCell">
      <w:tblPr/>
      <w:tcPr>
        <w:tcBorders>
          <w:top w:val="single" w:sz="4" w:space="0" w:color="018CFF" w:themeColor="accent3" w:themeTint="99"/>
        </w:tcBorders>
      </w:tcPr>
    </w:tblStylePr>
  </w:style>
  <w:style w:type="table" w:styleId="GridTable7Colorful-Accent4">
    <w:name w:val="Grid Table 7 Colorful Accent 4"/>
    <w:basedOn w:val="TableNormal"/>
    <w:uiPriority w:val="99"/>
    <w:rsid w:val="00911DE3"/>
    <w:pPr>
      <w:spacing w:line="240" w:lineRule="auto"/>
    </w:pPr>
    <w:rPr>
      <w:color w:val="E60923" w:themeColor="accent4" w:themeShade="BF"/>
    </w:rPr>
    <w:tblPr>
      <w:tblStyleRowBandSize w:val="1"/>
      <w:tblStyleColBandSize w:val="1"/>
      <w:tblBorders>
        <w:top w:val="single" w:sz="4" w:space="0" w:color="FA919E" w:themeColor="accent4" w:themeTint="99"/>
        <w:left w:val="single" w:sz="4" w:space="0" w:color="FA919E" w:themeColor="accent4" w:themeTint="99"/>
        <w:bottom w:val="single" w:sz="4" w:space="0" w:color="FA919E" w:themeColor="accent4" w:themeTint="99"/>
        <w:right w:val="single" w:sz="4" w:space="0" w:color="FA919E" w:themeColor="accent4" w:themeTint="99"/>
        <w:insideH w:val="single" w:sz="4" w:space="0" w:color="FA919E" w:themeColor="accent4" w:themeTint="99"/>
        <w:insideV w:val="single" w:sz="4" w:space="0" w:color="FA919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DADE" w:themeFill="accent4" w:themeFillTint="33"/>
      </w:tcPr>
    </w:tblStylePr>
    <w:tblStylePr w:type="band1Horz">
      <w:tblPr/>
      <w:tcPr>
        <w:shd w:val="clear" w:color="auto" w:fill="FDDADE" w:themeFill="accent4" w:themeFillTint="33"/>
      </w:tcPr>
    </w:tblStylePr>
    <w:tblStylePr w:type="neCell">
      <w:tblPr/>
      <w:tcPr>
        <w:tcBorders>
          <w:bottom w:val="single" w:sz="4" w:space="0" w:color="FA919E" w:themeColor="accent4" w:themeTint="99"/>
        </w:tcBorders>
      </w:tcPr>
    </w:tblStylePr>
    <w:tblStylePr w:type="nwCell">
      <w:tblPr/>
      <w:tcPr>
        <w:tcBorders>
          <w:bottom w:val="single" w:sz="4" w:space="0" w:color="FA919E" w:themeColor="accent4" w:themeTint="99"/>
        </w:tcBorders>
      </w:tcPr>
    </w:tblStylePr>
    <w:tblStylePr w:type="seCell">
      <w:tblPr/>
      <w:tcPr>
        <w:tcBorders>
          <w:top w:val="single" w:sz="4" w:space="0" w:color="FA919E" w:themeColor="accent4" w:themeTint="99"/>
        </w:tcBorders>
      </w:tcPr>
    </w:tblStylePr>
    <w:tblStylePr w:type="swCell">
      <w:tblPr/>
      <w:tcPr>
        <w:tcBorders>
          <w:top w:val="single" w:sz="4" w:space="0" w:color="FA919E" w:themeColor="accent4" w:themeTint="99"/>
        </w:tcBorders>
      </w:tcPr>
    </w:tblStylePr>
  </w:style>
  <w:style w:type="table" w:styleId="GridTable7Colorful-Accent5">
    <w:name w:val="Grid Table 7 Colorful Accent 5"/>
    <w:basedOn w:val="TableNormal"/>
    <w:uiPriority w:val="99"/>
    <w:rsid w:val="00911DE3"/>
    <w:pPr>
      <w:spacing w:line="240" w:lineRule="auto"/>
    </w:pPr>
    <w:rPr>
      <w:color w:val="5E1C1E" w:themeColor="accent5" w:themeShade="BF"/>
    </w:rPr>
    <w:tblPr>
      <w:tblStyleRowBandSize w:val="1"/>
      <w:tblStyleColBandSize w:val="1"/>
      <w:tblBorders>
        <w:top w:val="single" w:sz="4" w:space="0" w:color="CF5F63" w:themeColor="accent5" w:themeTint="99"/>
        <w:left w:val="single" w:sz="4" w:space="0" w:color="CF5F63" w:themeColor="accent5" w:themeTint="99"/>
        <w:bottom w:val="single" w:sz="4" w:space="0" w:color="CF5F63" w:themeColor="accent5" w:themeTint="99"/>
        <w:right w:val="single" w:sz="4" w:space="0" w:color="CF5F63" w:themeColor="accent5" w:themeTint="99"/>
        <w:insideH w:val="single" w:sz="4" w:space="0" w:color="CF5F63" w:themeColor="accent5" w:themeTint="99"/>
        <w:insideV w:val="single" w:sz="4" w:space="0" w:color="CF5F6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C9CB" w:themeFill="accent5" w:themeFillTint="33"/>
      </w:tcPr>
    </w:tblStylePr>
    <w:tblStylePr w:type="band1Horz">
      <w:tblPr/>
      <w:tcPr>
        <w:shd w:val="clear" w:color="auto" w:fill="EFC9CB" w:themeFill="accent5" w:themeFillTint="33"/>
      </w:tcPr>
    </w:tblStylePr>
    <w:tblStylePr w:type="neCell">
      <w:tblPr/>
      <w:tcPr>
        <w:tcBorders>
          <w:bottom w:val="single" w:sz="4" w:space="0" w:color="CF5F63" w:themeColor="accent5" w:themeTint="99"/>
        </w:tcBorders>
      </w:tcPr>
    </w:tblStylePr>
    <w:tblStylePr w:type="nwCell">
      <w:tblPr/>
      <w:tcPr>
        <w:tcBorders>
          <w:bottom w:val="single" w:sz="4" w:space="0" w:color="CF5F63" w:themeColor="accent5" w:themeTint="99"/>
        </w:tcBorders>
      </w:tcPr>
    </w:tblStylePr>
    <w:tblStylePr w:type="seCell">
      <w:tblPr/>
      <w:tcPr>
        <w:tcBorders>
          <w:top w:val="single" w:sz="4" w:space="0" w:color="CF5F63" w:themeColor="accent5" w:themeTint="99"/>
        </w:tcBorders>
      </w:tcPr>
    </w:tblStylePr>
    <w:tblStylePr w:type="swCell">
      <w:tblPr/>
      <w:tcPr>
        <w:tcBorders>
          <w:top w:val="single" w:sz="4" w:space="0" w:color="CF5F63" w:themeColor="accent5" w:themeTint="99"/>
        </w:tcBorders>
      </w:tcPr>
    </w:tblStylePr>
  </w:style>
  <w:style w:type="table" w:styleId="GridTable7Colorful-Accent6">
    <w:name w:val="Grid Table 7 Colorful Accent 6"/>
    <w:basedOn w:val="TableNormal"/>
    <w:uiPriority w:val="99"/>
    <w:rsid w:val="00911DE3"/>
    <w:pPr>
      <w:spacing w:line="240" w:lineRule="auto"/>
    </w:pPr>
    <w:rPr>
      <w:color w:val="0C464C" w:themeColor="accent6" w:themeShade="BF"/>
    </w:rPr>
    <w:tblPr>
      <w:tblStyleRowBandSize w:val="1"/>
      <w:tblStyleColBandSize w:val="1"/>
      <w:tblBorders>
        <w:top w:val="single" w:sz="4" w:space="0" w:color="36CCDD" w:themeColor="accent6" w:themeTint="99"/>
        <w:left w:val="single" w:sz="4" w:space="0" w:color="36CCDD" w:themeColor="accent6" w:themeTint="99"/>
        <w:bottom w:val="single" w:sz="4" w:space="0" w:color="36CCDD" w:themeColor="accent6" w:themeTint="99"/>
        <w:right w:val="single" w:sz="4" w:space="0" w:color="36CCDD" w:themeColor="accent6" w:themeTint="99"/>
        <w:insideH w:val="single" w:sz="4" w:space="0" w:color="36CCDD" w:themeColor="accent6" w:themeTint="99"/>
        <w:insideV w:val="single" w:sz="4" w:space="0" w:color="36CCD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EEF4" w:themeFill="accent6" w:themeFillTint="33"/>
      </w:tcPr>
    </w:tblStylePr>
    <w:tblStylePr w:type="band1Horz">
      <w:tblPr/>
      <w:tcPr>
        <w:shd w:val="clear" w:color="auto" w:fill="BCEEF4" w:themeFill="accent6" w:themeFillTint="33"/>
      </w:tcPr>
    </w:tblStylePr>
    <w:tblStylePr w:type="neCell">
      <w:tblPr/>
      <w:tcPr>
        <w:tcBorders>
          <w:bottom w:val="single" w:sz="4" w:space="0" w:color="36CCDD" w:themeColor="accent6" w:themeTint="99"/>
        </w:tcBorders>
      </w:tcPr>
    </w:tblStylePr>
    <w:tblStylePr w:type="nwCell">
      <w:tblPr/>
      <w:tcPr>
        <w:tcBorders>
          <w:bottom w:val="single" w:sz="4" w:space="0" w:color="36CCDD" w:themeColor="accent6" w:themeTint="99"/>
        </w:tcBorders>
      </w:tcPr>
    </w:tblStylePr>
    <w:tblStylePr w:type="seCell">
      <w:tblPr/>
      <w:tcPr>
        <w:tcBorders>
          <w:top w:val="single" w:sz="4" w:space="0" w:color="36CCDD" w:themeColor="accent6" w:themeTint="99"/>
        </w:tcBorders>
      </w:tcPr>
    </w:tblStylePr>
    <w:tblStylePr w:type="swCell">
      <w:tblPr/>
      <w:tcPr>
        <w:tcBorders>
          <w:top w:val="single" w:sz="4" w:space="0" w:color="36CCDD" w:themeColor="accent6" w:themeTint="99"/>
        </w:tcBorders>
      </w:tcPr>
    </w:tblStylePr>
  </w:style>
  <w:style w:type="character" w:styleId="Hashtag">
    <w:name w:val="Hashtag"/>
    <w:basedOn w:val="DefaultParagraphFont"/>
    <w:uiPriority w:val="99"/>
    <w:semiHidden/>
    <w:rsid w:val="00911DE3"/>
    <w:rPr>
      <w:color w:val="2B579A"/>
      <w:shd w:val="clear" w:color="auto" w:fill="E1DFDD"/>
      <w:lang w:val="en-US"/>
    </w:rPr>
  </w:style>
  <w:style w:type="paragraph" w:styleId="Header">
    <w:name w:val="header"/>
    <w:basedOn w:val="Normal"/>
    <w:link w:val="HeaderChar"/>
    <w:uiPriority w:val="12"/>
    <w:semiHidden/>
    <w:rsid w:val="00C26C62"/>
    <w:pPr>
      <w:spacing w:line="200" w:lineRule="atLeast"/>
    </w:pPr>
    <w:rPr>
      <w:sz w:val="16"/>
    </w:rPr>
  </w:style>
  <w:style w:type="character" w:customStyle="1" w:styleId="HeaderChar">
    <w:name w:val="Header Char"/>
    <w:basedOn w:val="DefaultParagraphFont"/>
    <w:link w:val="Header"/>
    <w:uiPriority w:val="12"/>
    <w:semiHidden/>
    <w:rsid w:val="00932335"/>
    <w:rPr>
      <w:sz w:val="16"/>
      <w:lang w:val="en-US"/>
    </w:rPr>
  </w:style>
  <w:style w:type="character" w:customStyle="1" w:styleId="Heading1Char">
    <w:name w:val="Heading 1 Char"/>
    <w:basedOn w:val="DefaultParagraphFont"/>
    <w:link w:val="Heading1"/>
    <w:uiPriority w:val="1"/>
    <w:rsid w:val="000E51B8"/>
    <w:rPr>
      <w:rFonts w:eastAsiaTheme="majorEastAsia" w:cs="Segoe UI"/>
      <w:b/>
      <w:color w:val="BD9B60" w:themeColor="accent1"/>
      <w:sz w:val="28"/>
      <w:szCs w:val="32"/>
      <w:lang w:val="en-US"/>
    </w:rPr>
  </w:style>
  <w:style w:type="character" w:customStyle="1" w:styleId="Heading2Char">
    <w:name w:val="Heading 2 Char"/>
    <w:basedOn w:val="DefaultParagraphFont"/>
    <w:link w:val="Heading2"/>
    <w:uiPriority w:val="1"/>
    <w:rsid w:val="000E51B8"/>
    <w:rPr>
      <w:rFonts w:eastAsiaTheme="majorEastAsia" w:cs="Segoe UI"/>
      <w:b/>
      <w:color w:val="00437A"/>
      <w:szCs w:val="26"/>
      <w:lang w:val="en-US"/>
    </w:rPr>
  </w:style>
  <w:style w:type="character" w:customStyle="1" w:styleId="Heading3Char">
    <w:name w:val="Heading 3 Char"/>
    <w:basedOn w:val="DefaultParagraphFont"/>
    <w:link w:val="Heading3"/>
    <w:uiPriority w:val="1"/>
    <w:rsid w:val="00706DB4"/>
    <w:rPr>
      <w:rFonts w:eastAsiaTheme="majorEastAsia" w:cs="Segoe UI"/>
      <w:b/>
      <w:szCs w:val="24"/>
      <w:lang w:val="en-US"/>
    </w:rPr>
  </w:style>
  <w:style w:type="character" w:customStyle="1" w:styleId="Heading4Char">
    <w:name w:val="Heading 4 Char"/>
    <w:basedOn w:val="DefaultParagraphFont"/>
    <w:link w:val="Heading4"/>
    <w:uiPriority w:val="1"/>
    <w:semiHidden/>
    <w:rsid w:val="003667B3"/>
    <w:rPr>
      <w:rFonts w:eastAsiaTheme="majorEastAsia" w:cs="Segoe UI"/>
      <w:b/>
      <w:iCs/>
      <w:lang w:val="en-US"/>
    </w:rPr>
  </w:style>
  <w:style w:type="character" w:customStyle="1" w:styleId="Heading5Char">
    <w:name w:val="Heading 5 Char"/>
    <w:basedOn w:val="DefaultParagraphFont"/>
    <w:link w:val="Heading5"/>
    <w:uiPriority w:val="1"/>
    <w:semiHidden/>
    <w:rsid w:val="003667B3"/>
    <w:rPr>
      <w:rFonts w:eastAsiaTheme="majorEastAsia" w:cs="Segoe UI"/>
      <w:b/>
      <w:lang w:val="en-US"/>
    </w:rPr>
  </w:style>
  <w:style w:type="character" w:customStyle="1" w:styleId="Heading6Char">
    <w:name w:val="Heading 6 Char"/>
    <w:basedOn w:val="DefaultParagraphFont"/>
    <w:link w:val="Heading6"/>
    <w:uiPriority w:val="1"/>
    <w:semiHidden/>
    <w:rsid w:val="003667B3"/>
    <w:rPr>
      <w:rFonts w:eastAsiaTheme="majorEastAsia" w:cs="Segoe UI"/>
      <w:b/>
      <w:lang w:val="en-US"/>
    </w:rPr>
  </w:style>
  <w:style w:type="character" w:customStyle="1" w:styleId="Heading7Char">
    <w:name w:val="Heading 7 Char"/>
    <w:basedOn w:val="DefaultParagraphFont"/>
    <w:link w:val="Heading7"/>
    <w:uiPriority w:val="1"/>
    <w:semiHidden/>
    <w:rsid w:val="003667B3"/>
    <w:rPr>
      <w:rFonts w:eastAsiaTheme="majorEastAsia" w:cs="Segoe UI"/>
      <w:b/>
      <w:iCs/>
      <w:lang w:val="en-US"/>
    </w:rPr>
  </w:style>
  <w:style w:type="character" w:customStyle="1" w:styleId="Heading8Char">
    <w:name w:val="Heading 8 Char"/>
    <w:basedOn w:val="DefaultParagraphFont"/>
    <w:link w:val="Heading8"/>
    <w:uiPriority w:val="1"/>
    <w:semiHidden/>
    <w:rsid w:val="003667B3"/>
    <w:rPr>
      <w:rFonts w:eastAsiaTheme="majorEastAsia" w:cs="Segoe UI"/>
      <w:b/>
      <w:szCs w:val="21"/>
      <w:lang w:val="en-US"/>
    </w:rPr>
  </w:style>
  <w:style w:type="character" w:customStyle="1" w:styleId="Heading9Char">
    <w:name w:val="Heading 9 Char"/>
    <w:basedOn w:val="DefaultParagraphFont"/>
    <w:link w:val="Heading9"/>
    <w:uiPriority w:val="1"/>
    <w:semiHidden/>
    <w:rsid w:val="003667B3"/>
    <w:rPr>
      <w:rFonts w:eastAsiaTheme="majorEastAsia" w:cs="Segoe UI"/>
      <w:b/>
      <w:iCs/>
      <w:szCs w:val="21"/>
      <w:lang w:val="en-US"/>
    </w:rPr>
  </w:style>
  <w:style w:type="character" w:styleId="HTMLAcronym">
    <w:name w:val="HTML Acronym"/>
    <w:basedOn w:val="DefaultParagraphFont"/>
    <w:uiPriority w:val="99"/>
    <w:semiHidden/>
    <w:rsid w:val="00911DE3"/>
    <w:rPr>
      <w:lang w:val="en-US"/>
    </w:rPr>
  </w:style>
  <w:style w:type="paragraph" w:styleId="HTMLAddress">
    <w:name w:val="HTML Address"/>
    <w:basedOn w:val="Normal"/>
    <w:link w:val="HTMLAddressChar"/>
    <w:uiPriority w:val="99"/>
    <w:semiHidden/>
    <w:rsid w:val="00911DE3"/>
    <w:pPr>
      <w:spacing w:line="240" w:lineRule="auto"/>
    </w:pPr>
    <w:rPr>
      <w:i/>
      <w:iCs/>
    </w:rPr>
  </w:style>
  <w:style w:type="character" w:customStyle="1" w:styleId="HTMLAddressChar">
    <w:name w:val="HTML Address Char"/>
    <w:basedOn w:val="DefaultParagraphFont"/>
    <w:link w:val="HTMLAddress"/>
    <w:uiPriority w:val="99"/>
    <w:semiHidden/>
    <w:rsid w:val="00911DE3"/>
    <w:rPr>
      <w:i/>
      <w:iCs/>
      <w:lang w:val="en-US"/>
    </w:rPr>
  </w:style>
  <w:style w:type="character" w:styleId="HTMLCite">
    <w:name w:val="HTML Cite"/>
    <w:basedOn w:val="DefaultParagraphFont"/>
    <w:uiPriority w:val="99"/>
    <w:semiHidden/>
    <w:rsid w:val="00911DE3"/>
    <w:rPr>
      <w:i/>
      <w:iCs/>
      <w:lang w:val="en-US"/>
    </w:rPr>
  </w:style>
  <w:style w:type="character" w:styleId="HTMLCode">
    <w:name w:val="HTML Code"/>
    <w:basedOn w:val="DefaultParagraphFont"/>
    <w:uiPriority w:val="99"/>
    <w:semiHidden/>
    <w:rsid w:val="00911DE3"/>
    <w:rPr>
      <w:rFonts w:ascii="Segoe UI" w:hAnsi="Segoe UI" w:cs="Segoe UI"/>
      <w:sz w:val="20"/>
      <w:szCs w:val="20"/>
      <w:lang w:val="en-US"/>
    </w:rPr>
  </w:style>
  <w:style w:type="character" w:styleId="HTMLDefinition">
    <w:name w:val="HTML Definition"/>
    <w:basedOn w:val="DefaultParagraphFont"/>
    <w:uiPriority w:val="99"/>
    <w:semiHidden/>
    <w:rsid w:val="00911DE3"/>
    <w:rPr>
      <w:i/>
      <w:iCs/>
      <w:lang w:val="en-US"/>
    </w:rPr>
  </w:style>
  <w:style w:type="character" w:styleId="HTMLKeyboard">
    <w:name w:val="HTML Keyboard"/>
    <w:basedOn w:val="DefaultParagraphFont"/>
    <w:uiPriority w:val="99"/>
    <w:semiHidden/>
    <w:rsid w:val="00911DE3"/>
    <w:rPr>
      <w:rFonts w:ascii="Segoe UI" w:hAnsi="Segoe UI" w:cs="Segoe UI"/>
      <w:sz w:val="20"/>
      <w:szCs w:val="20"/>
      <w:lang w:val="en-US"/>
    </w:rPr>
  </w:style>
  <w:style w:type="paragraph" w:styleId="HTMLPreformatted">
    <w:name w:val="HTML Preformatted"/>
    <w:basedOn w:val="Normal"/>
    <w:link w:val="HTMLPreformattedChar"/>
    <w:uiPriority w:val="99"/>
    <w:semiHidden/>
    <w:rsid w:val="00911DE3"/>
    <w:pPr>
      <w:spacing w:line="240" w:lineRule="auto"/>
    </w:pPr>
    <w:rPr>
      <w:rFonts w:cs="Arial"/>
    </w:rPr>
  </w:style>
  <w:style w:type="character" w:customStyle="1" w:styleId="HTMLPreformattedChar">
    <w:name w:val="HTML Preformatted Char"/>
    <w:basedOn w:val="DefaultParagraphFont"/>
    <w:link w:val="HTMLPreformatted"/>
    <w:uiPriority w:val="99"/>
    <w:semiHidden/>
    <w:rsid w:val="00911DE3"/>
    <w:rPr>
      <w:rFonts w:cs="Arial"/>
      <w:lang w:val="en-US"/>
    </w:rPr>
  </w:style>
  <w:style w:type="character" w:styleId="HTMLSample">
    <w:name w:val="HTML Sample"/>
    <w:basedOn w:val="DefaultParagraphFont"/>
    <w:uiPriority w:val="99"/>
    <w:semiHidden/>
    <w:rsid w:val="00911DE3"/>
    <w:rPr>
      <w:rFonts w:ascii="Segoe UI" w:hAnsi="Segoe UI" w:cs="Segoe UI"/>
      <w:sz w:val="24"/>
      <w:szCs w:val="24"/>
      <w:lang w:val="en-US"/>
    </w:rPr>
  </w:style>
  <w:style w:type="character" w:styleId="HTMLTypewriter">
    <w:name w:val="HTML Typewriter"/>
    <w:basedOn w:val="DefaultParagraphFont"/>
    <w:uiPriority w:val="99"/>
    <w:semiHidden/>
    <w:rsid w:val="00911DE3"/>
    <w:rPr>
      <w:rFonts w:ascii="Segoe UI" w:hAnsi="Segoe UI" w:cs="Segoe UI"/>
      <w:sz w:val="20"/>
      <w:szCs w:val="20"/>
      <w:lang w:val="en-US"/>
    </w:rPr>
  </w:style>
  <w:style w:type="character" w:styleId="HTMLVariable">
    <w:name w:val="HTML Variable"/>
    <w:basedOn w:val="DefaultParagraphFont"/>
    <w:uiPriority w:val="99"/>
    <w:semiHidden/>
    <w:rsid w:val="00911DE3"/>
    <w:rPr>
      <w:i/>
      <w:iCs/>
      <w:lang w:val="en-US"/>
    </w:rPr>
  </w:style>
  <w:style w:type="character" w:styleId="Hyperlink">
    <w:name w:val="Hyperlink"/>
    <w:basedOn w:val="DefaultParagraphFont"/>
    <w:uiPriority w:val="13"/>
    <w:semiHidden/>
    <w:qFormat/>
    <w:rsid w:val="00911DE3"/>
    <w:rPr>
      <w:color w:val="BD9B60" w:themeColor="hyperlink"/>
      <w:u w:val="single"/>
      <w:lang w:val="en-US"/>
    </w:rPr>
  </w:style>
  <w:style w:type="paragraph" w:styleId="Index1">
    <w:name w:val="index 1"/>
    <w:basedOn w:val="Normal"/>
    <w:next w:val="Normal"/>
    <w:autoRedefine/>
    <w:uiPriority w:val="99"/>
    <w:semiHidden/>
    <w:rsid w:val="00911DE3"/>
    <w:pPr>
      <w:spacing w:line="240" w:lineRule="auto"/>
      <w:ind w:left="200" w:hanging="200"/>
    </w:pPr>
  </w:style>
  <w:style w:type="paragraph" w:styleId="Index2">
    <w:name w:val="index 2"/>
    <w:basedOn w:val="Normal"/>
    <w:next w:val="Normal"/>
    <w:autoRedefine/>
    <w:uiPriority w:val="99"/>
    <w:semiHidden/>
    <w:rsid w:val="00911DE3"/>
    <w:pPr>
      <w:spacing w:line="240" w:lineRule="auto"/>
      <w:ind w:left="400" w:hanging="200"/>
    </w:pPr>
  </w:style>
  <w:style w:type="paragraph" w:styleId="Index3">
    <w:name w:val="index 3"/>
    <w:basedOn w:val="Normal"/>
    <w:next w:val="Normal"/>
    <w:autoRedefine/>
    <w:uiPriority w:val="99"/>
    <w:semiHidden/>
    <w:rsid w:val="00911DE3"/>
    <w:pPr>
      <w:spacing w:line="240" w:lineRule="auto"/>
      <w:ind w:left="600" w:hanging="200"/>
    </w:pPr>
  </w:style>
  <w:style w:type="paragraph" w:styleId="Index4">
    <w:name w:val="index 4"/>
    <w:basedOn w:val="Normal"/>
    <w:next w:val="Normal"/>
    <w:autoRedefine/>
    <w:uiPriority w:val="99"/>
    <w:semiHidden/>
    <w:rsid w:val="00911DE3"/>
    <w:pPr>
      <w:spacing w:line="240" w:lineRule="auto"/>
      <w:ind w:left="800" w:hanging="200"/>
    </w:pPr>
  </w:style>
  <w:style w:type="paragraph" w:styleId="Index5">
    <w:name w:val="index 5"/>
    <w:basedOn w:val="Normal"/>
    <w:next w:val="Normal"/>
    <w:autoRedefine/>
    <w:uiPriority w:val="99"/>
    <w:semiHidden/>
    <w:rsid w:val="00911DE3"/>
    <w:pPr>
      <w:spacing w:line="240" w:lineRule="auto"/>
      <w:ind w:left="1000" w:hanging="200"/>
    </w:pPr>
  </w:style>
  <w:style w:type="paragraph" w:styleId="Index6">
    <w:name w:val="index 6"/>
    <w:basedOn w:val="Normal"/>
    <w:next w:val="Normal"/>
    <w:autoRedefine/>
    <w:uiPriority w:val="99"/>
    <w:semiHidden/>
    <w:rsid w:val="00911DE3"/>
    <w:pPr>
      <w:spacing w:line="240" w:lineRule="auto"/>
      <w:ind w:left="1200" w:hanging="200"/>
    </w:pPr>
  </w:style>
  <w:style w:type="paragraph" w:styleId="Index7">
    <w:name w:val="index 7"/>
    <w:basedOn w:val="Normal"/>
    <w:next w:val="Normal"/>
    <w:autoRedefine/>
    <w:uiPriority w:val="99"/>
    <w:semiHidden/>
    <w:rsid w:val="00911DE3"/>
    <w:pPr>
      <w:spacing w:line="240" w:lineRule="auto"/>
      <w:ind w:left="1400" w:hanging="200"/>
    </w:pPr>
  </w:style>
  <w:style w:type="paragraph" w:styleId="Index8">
    <w:name w:val="index 8"/>
    <w:basedOn w:val="Normal"/>
    <w:next w:val="Normal"/>
    <w:autoRedefine/>
    <w:uiPriority w:val="99"/>
    <w:semiHidden/>
    <w:rsid w:val="00911DE3"/>
    <w:pPr>
      <w:spacing w:line="240" w:lineRule="auto"/>
      <w:ind w:left="1600" w:hanging="200"/>
    </w:pPr>
  </w:style>
  <w:style w:type="paragraph" w:styleId="Index9">
    <w:name w:val="index 9"/>
    <w:basedOn w:val="Normal"/>
    <w:next w:val="Normal"/>
    <w:autoRedefine/>
    <w:uiPriority w:val="99"/>
    <w:semiHidden/>
    <w:rsid w:val="00911DE3"/>
    <w:pPr>
      <w:spacing w:line="240" w:lineRule="auto"/>
      <w:ind w:left="1800" w:hanging="200"/>
    </w:pPr>
  </w:style>
  <w:style w:type="paragraph" w:styleId="IndexHeading">
    <w:name w:val="index heading"/>
    <w:basedOn w:val="Normal"/>
    <w:next w:val="Index1"/>
    <w:uiPriority w:val="99"/>
    <w:semiHidden/>
    <w:rsid w:val="00911DE3"/>
    <w:rPr>
      <w:rFonts w:eastAsiaTheme="majorEastAsia" w:cs="Arial"/>
      <w:b/>
      <w:bCs/>
    </w:rPr>
  </w:style>
  <w:style w:type="character" w:styleId="IntenseEmphasis">
    <w:name w:val="Intense Emphasis"/>
    <w:basedOn w:val="DefaultParagraphFont"/>
    <w:uiPriority w:val="99"/>
    <w:semiHidden/>
    <w:qFormat/>
    <w:rsid w:val="00911DE3"/>
    <w:rPr>
      <w:i/>
      <w:iCs/>
      <w:color w:val="BD9B60" w:themeColor="accent1"/>
      <w:lang w:val="en-US"/>
    </w:rPr>
  </w:style>
  <w:style w:type="paragraph" w:styleId="IntenseQuote">
    <w:name w:val="Intense Quote"/>
    <w:basedOn w:val="Normal"/>
    <w:next w:val="Normal"/>
    <w:link w:val="IntenseQuoteChar"/>
    <w:uiPriority w:val="99"/>
    <w:semiHidden/>
    <w:qFormat/>
    <w:rsid w:val="00911DE3"/>
    <w:pPr>
      <w:pBdr>
        <w:top w:val="single" w:sz="4" w:space="10" w:color="BD9B60" w:themeColor="accent1"/>
        <w:bottom w:val="single" w:sz="4" w:space="10" w:color="BD9B60" w:themeColor="accent1"/>
      </w:pBdr>
      <w:spacing w:before="360" w:after="360"/>
      <w:ind w:left="864" w:right="864"/>
      <w:jc w:val="center"/>
    </w:pPr>
    <w:rPr>
      <w:i/>
      <w:iCs/>
      <w:color w:val="BD9B60" w:themeColor="accent1"/>
    </w:rPr>
  </w:style>
  <w:style w:type="character" w:customStyle="1" w:styleId="IntenseQuoteChar">
    <w:name w:val="Intense Quote Char"/>
    <w:basedOn w:val="DefaultParagraphFont"/>
    <w:link w:val="IntenseQuote"/>
    <w:uiPriority w:val="99"/>
    <w:semiHidden/>
    <w:rsid w:val="00A44986"/>
    <w:rPr>
      <w:i/>
      <w:iCs/>
      <w:color w:val="BD9B60" w:themeColor="accent1"/>
      <w:lang w:val="en-US"/>
    </w:rPr>
  </w:style>
  <w:style w:type="character" w:styleId="IntenseReference">
    <w:name w:val="Intense Reference"/>
    <w:basedOn w:val="DefaultParagraphFont"/>
    <w:uiPriority w:val="99"/>
    <w:semiHidden/>
    <w:qFormat/>
    <w:rsid w:val="00911DE3"/>
    <w:rPr>
      <w:b/>
      <w:bCs/>
      <w:smallCaps/>
      <w:color w:val="BD9B60" w:themeColor="accent1"/>
      <w:spacing w:val="5"/>
      <w:lang w:val="en-US"/>
    </w:rPr>
  </w:style>
  <w:style w:type="table" w:styleId="LightGrid">
    <w:name w:val="Light Grid"/>
    <w:basedOn w:val="TableNormal"/>
    <w:uiPriority w:val="99"/>
    <w:semiHidden/>
    <w:unhideWhenUsed/>
    <w:rsid w:val="00911DE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911DE3"/>
    <w:pPr>
      <w:spacing w:line="240" w:lineRule="auto"/>
    </w:pPr>
    <w:tblPr>
      <w:tblStyleRowBandSize w:val="1"/>
      <w:tblStyleColBandSize w:val="1"/>
      <w:tblBorders>
        <w:top w:val="single" w:sz="8" w:space="0" w:color="BD9B60" w:themeColor="accent1"/>
        <w:left w:val="single" w:sz="8" w:space="0" w:color="BD9B60" w:themeColor="accent1"/>
        <w:bottom w:val="single" w:sz="8" w:space="0" w:color="BD9B60" w:themeColor="accent1"/>
        <w:right w:val="single" w:sz="8" w:space="0" w:color="BD9B60" w:themeColor="accent1"/>
        <w:insideH w:val="single" w:sz="8" w:space="0" w:color="BD9B60" w:themeColor="accent1"/>
        <w:insideV w:val="single" w:sz="8" w:space="0" w:color="BD9B6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D9B60" w:themeColor="accent1"/>
          <w:left w:val="single" w:sz="8" w:space="0" w:color="BD9B60" w:themeColor="accent1"/>
          <w:bottom w:val="single" w:sz="18" w:space="0" w:color="BD9B60" w:themeColor="accent1"/>
          <w:right w:val="single" w:sz="8" w:space="0" w:color="BD9B60" w:themeColor="accent1"/>
          <w:insideH w:val="nil"/>
          <w:insideV w:val="single" w:sz="8" w:space="0" w:color="BD9B6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D9B60" w:themeColor="accent1"/>
          <w:left w:val="single" w:sz="8" w:space="0" w:color="BD9B60" w:themeColor="accent1"/>
          <w:bottom w:val="single" w:sz="8" w:space="0" w:color="BD9B60" w:themeColor="accent1"/>
          <w:right w:val="single" w:sz="8" w:space="0" w:color="BD9B60" w:themeColor="accent1"/>
          <w:insideH w:val="nil"/>
          <w:insideV w:val="single" w:sz="8" w:space="0" w:color="BD9B6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D9B60" w:themeColor="accent1"/>
          <w:left w:val="single" w:sz="8" w:space="0" w:color="BD9B60" w:themeColor="accent1"/>
          <w:bottom w:val="single" w:sz="8" w:space="0" w:color="BD9B60" w:themeColor="accent1"/>
          <w:right w:val="single" w:sz="8" w:space="0" w:color="BD9B60" w:themeColor="accent1"/>
        </w:tcBorders>
      </w:tcPr>
    </w:tblStylePr>
    <w:tblStylePr w:type="band1Vert">
      <w:tblPr/>
      <w:tcPr>
        <w:tcBorders>
          <w:top w:val="single" w:sz="8" w:space="0" w:color="BD9B60" w:themeColor="accent1"/>
          <w:left w:val="single" w:sz="8" w:space="0" w:color="BD9B60" w:themeColor="accent1"/>
          <w:bottom w:val="single" w:sz="8" w:space="0" w:color="BD9B60" w:themeColor="accent1"/>
          <w:right w:val="single" w:sz="8" w:space="0" w:color="BD9B60" w:themeColor="accent1"/>
        </w:tcBorders>
        <w:shd w:val="clear" w:color="auto" w:fill="EEE6D7" w:themeFill="accent1" w:themeFillTint="3F"/>
      </w:tcPr>
    </w:tblStylePr>
    <w:tblStylePr w:type="band1Horz">
      <w:tblPr/>
      <w:tcPr>
        <w:tcBorders>
          <w:top w:val="single" w:sz="8" w:space="0" w:color="BD9B60" w:themeColor="accent1"/>
          <w:left w:val="single" w:sz="8" w:space="0" w:color="BD9B60" w:themeColor="accent1"/>
          <w:bottom w:val="single" w:sz="8" w:space="0" w:color="BD9B60" w:themeColor="accent1"/>
          <w:right w:val="single" w:sz="8" w:space="0" w:color="BD9B60" w:themeColor="accent1"/>
          <w:insideV w:val="single" w:sz="8" w:space="0" w:color="BD9B60" w:themeColor="accent1"/>
        </w:tcBorders>
        <w:shd w:val="clear" w:color="auto" w:fill="EEE6D7" w:themeFill="accent1" w:themeFillTint="3F"/>
      </w:tcPr>
    </w:tblStylePr>
    <w:tblStylePr w:type="band2Horz">
      <w:tblPr/>
      <w:tcPr>
        <w:tcBorders>
          <w:top w:val="single" w:sz="8" w:space="0" w:color="BD9B60" w:themeColor="accent1"/>
          <w:left w:val="single" w:sz="8" w:space="0" w:color="BD9B60" w:themeColor="accent1"/>
          <w:bottom w:val="single" w:sz="8" w:space="0" w:color="BD9B60" w:themeColor="accent1"/>
          <w:right w:val="single" w:sz="8" w:space="0" w:color="BD9B60" w:themeColor="accent1"/>
          <w:insideV w:val="single" w:sz="8" w:space="0" w:color="BD9B60" w:themeColor="accent1"/>
        </w:tcBorders>
      </w:tcPr>
    </w:tblStylePr>
  </w:style>
  <w:style w:type="table" w:styleId="LightGrid-Accent2">
    <w:name w:val="Light Grid Accent 2"/>
    <w:basedOn w:val="TableNormal"/>
    <w:uiPriority w:val="99"/>
    <w:semiHidden/>
    <w:unhideWhenUsed/>
    <w:rsid w:val="00911DE3"/>
    <w:pPr>
      <w:spacing w:line="240" w:lineRule="auto"/>
    </w:pPr>
    <w:tblPr>
      <w:tblStyleRowBandSize w:val="1"/>
      <w:tblStyleColBandSize w:val="1"/>
      <w:tblBorders>
        <w:top w:val="single" w:sz="8" w:space="0" w:color="68D2DF" w:themeColor="accent2"/>
        <w:left w:val="single" w:sz="8" w:space="0" w:color="68D2DF" w:themeColor="accent2"/>
        <w:bottom w:val="single" w:sz="8" w:space="0" w:color="68D2DF" w:themeColor="accent2"/>
        <w:right w:val="single" w:sz="8" w:space="0" w:color="68D2DF" w:themeColor="accent2"/>
        <w:insideH w:val="single" w:sz="8" w:space="0" w:color="68D2DF" w:themeColor="accent2"/>
        <w:insideV w:val="single" w:sz="8" w:space="0" w:color="68D2D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D2DF" w:themeColor="accent2"/>
          <w:left w:val="single" w:sz="8" w:space="0" w:color="68D2DF" w:themeColor="accent2"/>
          <w:bottom w:val="single" w:sz="18" w:space="0" w:color="68D2DF" w:themeColor="accent2"/>
          <w:right w:val="single" w:sz="8" w:space="0" w:color="68D2DF" w:themeColor="accent2"/>
          <w:insideH w:val="nil"/>
          <w:insideV w:val="single" w:sz="8" w:space="0" w:color="68D2D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D2DF" w:themeColor="accent2"/>
          <w:left w:val="single" w:sz="8" w:space="0" w:color="68D2DF" w:themeColor="accent2"/>
          <w:bottom w:val="single" w:sz="8" w:space="0" w:color="68D2DF" w:themeColor="accent2"/>
          <w:right w:val="single" w:sz="8" w:space="0" w:color="68D2DF" w:themeColor="accent2"/>
          <w:insideH w:val="nil"/>
          <w:insideV w:val="single" w:sz="8" w:space="0" w:color="68D2D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D2DF" w:themeColor="accent2"/>
          <w:left w:val="single" w:sz="8" w:space="0" w:color="68D2DF" w:themeColor="accent2"/>
          <w:bottom w:val="single" w:sz="8" w:space="0" w:color="68D2DF" w:themeColor="accent2"/>
          <w:right w:val="single" w:sz="8" w:space="0" w:color="68D2DF" w:themeColor="accent2"/>
        </w:tcBorders>
      </w:tcPr>
    </w:tblStylePr>
    <w:tblStylePr w:type="band1Vert">
      <w:tblPr/>
      <w:tcPr>
        <w:tcBorders>
          <w:top w:val="single" w:sz="8" w:space="0" w:color="68D2DF" w:themeColor="accent2"/>
          <w:left w:val="single" w:sz="8" w:space="0" w:color="68D2DF" w:themeColor="accent2"/>
          <w:bottom w:val="single" w:sz="8" w:space="0" w:color="68D2DF" w:themeColor="accent2"/>
          <w:right w:val="single" w:sz="8" w:space="0" w:color="68D2DF" w:themeColor="accent2"/>
        </w:tcBorders>
        <w:shd w:val="clear" w:color="auto" w:fill="D9F3F7" w:themeFill="accent2" w:themeFillTint="3F"/>
      </w:tcPr>
    </w:tblStylePr>
    <w:tblStylePr w:type="band1Horz">
      <w:tblPr/>
      <w:tcPr>
        <w:tcBorders>
          <w:top w:val="single" w:sz="8" w:space="0" w:color="68D2DF" w:themeColor="accent2"/>
          <w:left w:val="single" w:sz="8" w:space="0" w:color="68D2DF" w:themeColor="accent2"/>
          <w:bottom w:val="single" w:sz="8" w:space="0" w:color="68D2DF" w:themeColor="accent2"/>
          <w:right w:val="single" w:sz="8" w:space="0" w:color="68D2DF" w:themeColor="accent2"/>
          <w:insideV w:val="single" w:sz="8" w:space="0" w:color="68D2DF" w:themeColor="accent2"/>
        </w:tcBorders>
        <w:shd w:val="clear" w:color="auto" w:fill="D9F3F7" w:themeFill="accent2" w:themeFillTint="3F"/>
      </w:tcPr>
    </w:tblStylePr>
    <w:tblStylePr w:type="band2Horz">
      <w:tblPr/>
      <w:tcPr>
        <w:tcBorders>
          <w:top w:val="single" w:sz="8" w:space="0" w:color="68D2DF" w:themeColor="accent2"/>
          <w:left w:val="single" w:sz="8" w:space="0" w:color="68D2DF" w:themeColor="accent2"/>
          <w:bottom w:val="single" w:sz="8" w:space="0" w:color="68D2DF" w:themeColor="accent2"/>
          <w:right w:val="single" w:sz="8" w:space="0" w:color="68D2DF" w:themeColor="accent2"/>
          <w:insideV w:val="single" w:sz="8" w:space="0" w:color="68D2DF" w:themeColor="accent2"/>
        </w:tcBorders>
      </w:tcPr>
    </w:tblStylePr>
  </w:style>
  <w:style w:type="table" w:styleId="LightGrid-Accent3">
    <w:name w:val="Light Grid Accent 3"/>
    <w:basedOn w:val="TableNormal"/>
    <w:uiPriority w:val="99"/>
    <w:semiHidden/>
    <w:unhideWhenUsed/>
    <w:rsid w:val="00911DE3"/>
    <w:pPr>
      <w:spacing w:line="240" w:lineRule="auto"/>
    </w:pPr>
    <w:tblPr>
      <w:tblStyleRowBandSize w:val="1"/>
      <w:tblStyleColBandSize w:val="1"/>
      <w:tblBorders>
        <w:top w:val="single" w:sz="8" w:space="0" w:color="003057" w:themeColor="accent3"/>
        <w:left w:val="single" w:sz="8" w:space="0" w:color="003057" w:themeColor="accent3"/>
        <w:bottom w:val="single" w:sz="8" w:space="0" w:color="003057" w:themeColor="accent3"/>
        <w:right w:val="single" w:sz="8" w:space="0" w:color="003057" w:themeColor="accent3"/>
        <w:insideH w:val="single" w:sz="8" w:space="0" w:color="003057" w:themeColor="accent3"/>
        <w:insideV w:val="single" w:sz="8" w:space="0" w:color="00305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3057" w:themeColor="accent3"/>
          <w:left w:val="single" w:sz="8" w:space="0" w:color="003057" w:themeColor="accent3"/>
          <w:bottom w:val="single" w:sz="18" w:space="0" w:color="003057" w:themeColor="accent3"/>
          <w:right w:val="single" w:sz="8" w:space="0" w:color="003057" w:themeColor="accent3"/>
          <w:insideH w:val="nil"/>
          <w:insideV w:val="single" w:sz="8" w:space="0" w:color="00305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3057" w:themeColor="accent3"/>
          <w:left w:val="single" w:sz="8" w:space="0" w:color="003057" w:themeColor="accent3"/>
          <w:bottom w:val="single" w:sz="8" w:space="0" w:color="003057" w:themeColor="accent3"/>
          <w:right w:val="single" w:sz="8" w:space="0" w:color="003057" w:themeColor="accent3"/>
          <w:insideH w:val="nil"/>
          <w:insideV w:val="single" w:sz="8" w:space="0" w:color="00305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3057" w:themeColor="accent3"/>
          <w:left w:val="single" w:sz="8" w:space="0" w:color="003057" w:themeColor="accent3"/>
          <w:bottom w:val="single" w:sz="8" w:space="0" w:color="003057" w:themeColor="accent3"/>
          <w:right w:val="single" w:sz="8" w:space="0" w:color="003057" w:themeColor="accent3"/>
        </w:tcBorders>
      </w:tcPr>
    </w:tblStylePr>
    <w:tblStylePr w:type="band1Vert">
      <w:tblPr/>
      <w:tcPr>
        <w:tcBorders>
          <w:top w:val="single" w:sz="8" w:space="0" w:color="003057" w:themeColor="accent3"/>
          <w:left w:val="single" w:sz="8" w:space="0" w:color="003057" w:themeColor="accent3"/>
          <w:bottom w:val="single" w:sz="8" w:space="0" w:color="003057" w:themeColor="accent3"/>
          <w:right w:val="single" w:sz="8" w:space="0" w:color="003057" w:themeColor="accent3"/>
        </w:tcBorders>
        <w:shd w:val="clear" w:color="auto" w:fill="96CFFF" w:themeFill="accent3" w:themeFillTint="3F"/>
      </w:tcPr>
    </w:tblStylePr>
    <w:tblStylePr w:type="band1Horz">
      <w:tblPr/>
      <w:tcPr>
        <w:tcBorders>
          <w:top w:val="single" w:sz="8" w:space="0" w:color="003057" w:themeColor="accent3"/>
          <w:left w:val="single" w:sz="8" w:space="0" w:color="003057" w:themeColor="accent3"/>
          <w:bottom w:val="single" w:sz="8" w:space="0" w:color="003057" w:themeColor="accent3"/>
          <w:right w:val="single" w:sz="8" w:space="0" w:color="003057" w:themeColor="accent3"/>
          <w:insideV w:val="single" w:sz="8" w:space="0" w:color="003057" w:themeColor="accent3"/>
        </w:tcBorders>
        <w:shd w:val="clear" w:color="auto" w:fill="96CFFF" w:themeFill="accent3" w:themeFillTint="3F"/>
      </w:tcPr>
    </w:tblStylePr>
    <w:tblStylePr w:type="band2Horz">
      <w:tblPr/>
      <w:tcPr>
        <w:tcBorders>
          <w:top w:val="single" w:sz="8" w:space="0" w:color="003057" w:themeColor="accent3"/>
          <w:left w:val="single" w:sz="8" w:space="0" w:color="003057" w:themeColor="accent3"/>
          <w:bottom w:val="single" w:sz="8" w:space="0" w:color="003057" w:themeColor="accent3"/>
          <w:right w:val="single" w:sz="8" w:space="0" w:color="003057" w:themeColor="accent3"/>
          <w:insideV w:val="single" w:sz="8" w:space="0" w:color="003057" w:themeColor="accent3"/>
        </w:tcBorders>
      </w:tcPr>
    </w:tblStylePr>
  </w:style>
  <w:style w:type="table" w:styleId="LightGrid-Accent4">
    <w:name w:val="Light Grid Accent 4"/>
    <w:basedOn w:val="TableNormal"/>
    <w:uiPriority w:val="99"/>
    <w:semiHidden/>
    <w:unhideWhenUsed/>
    <w:rsid w:val="00911DE3"/>
    <w:pPr>
      <w:spacing w:line="240" w:lineRule="auto"/>
    </w:pPr>
    <w:tblPr>
      <w:tblStyleRowBandSize w:val="1"/>
      <w:tblStyleColBandSize w:val="1"/>
      <w:tblBorders>
        <w:top w:val="single" w:sz="8" w:space="0" w:color="F8485E" w:themeColor="accent4"/>
        <w:left w:val="single" w:sz="8" w:space="0" w:color="F8485E" w:themeColor="accent4"/>
        <w:bottom w:val="single" w:sz="8" w:space="0" w:color="F8485E" w:themeColor="accent4"/>
        <w:right w:val="single" w:sz="8" w:space="0" w:color="F8485E" w:themeColor="accent4"/>
        <w:insideH w:val="single" w:sz="8" w:space="0" w:color="F8485E" w:themeColor="accent4"/>
        <w:insideV w:val="single" w:sz="8" w:space="0" w:color="F8485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485E" w:themeColor="accent4"/>
          <w:left w:val="single" w:sz="8" w:space="0" w:color="F8485E" w:themeColor="accent4"/>
          <w:bottom w:val="single" w:sz="18" w:space="0" w:color="F8485E" w:themeColor="accent4"/>
          <w:right w:val="single" w:sz="8" w:space="0" w:color="F8485E" w:themeColor="accent4"/>
          <w:insideH w:val="nil"/>
          <w:insideV w:val="single" w:sz="8" w:space="0" w:color="F8485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485E" w:themeColor="accent4"/>
          <w:left w:val="single" w:sz="8" w:space="0" w:color="F8485E" w:themeColor="accent4"/>
          <w:bottom w:val="single" w:sz="8" w:space="0" w:color="F8485E" w:themeColor="accent4"/>
          <w:right w:val="single" w:sz="8" w:space="0" w:color="F8485E" w:themeColor="accent4"/>
          <w:insideH w:val="nil"/>
          <w:insideV w:val="single" w:sz="8" w:space="0" w:color="F8485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485E" w:themeColor="accent4"/>
          <w:left w:val="single" w:sz="8" w:space="0" w:color="F8485E" w:themeColor="accent4"/>
          <w:bottom w:val="single" w:sz="8" w:space="0" w:color="F8485E" w:themeColor="accent4"/>
          <w:right w:val="single" w:sz="8" w:space="0" w:color="F8485E" w:themeColor="accent4"/>
        </w:tcBorders>
      </w:tcPr>
    </w:tblStylePr>
    <w:tblStylePr w:type="band1Vert">
      <w:tblPr/>
      <w:tcPr>
        <w:tcBorders>
          <w:top w:val="single" w:sz="8" w:space="0" w:color="F8485E" w:themeColor="accent4"/>
          <w:left w:val="single" w:sz="8" w:space="0" w:color="F8485E" w:themeColor="accent4"/>
          <w:bottom w:val="single" w:sz="8" w:space="0" w:color="F8485E" w:themeColor="accent4"/>
          <w:right w:val="single" w:sz="8" w:space="0" w:color="F8485E" w:themeColor="accent4"/>
        </w:tcBorders>
        <w:shd w:val="clear" w:color="auto" w:fill="FDD1D6" w:themeFill="accent4" w:themeFillTint="3F"/>
      </w:tcPr>
    </w:tblStylePr>
    <w:tblStylePr w:type="band1Horz">
      <w:tblPr/>
      <w:tcPr>
        <w:tcBorders>
          <w:top w:val="single" w:sz="8" w:space="0" w:color="F8485E" w:themeColor="accent4"/>
          <w:left w:val="single" w:sz="8" w:space="0" w:color="F8485E" w:themeColor="accent4"/>
          <w:bottom w:val="single" w:sz="8" w:space="0" w:color="F8485E" w:themeColor="accent4"/>
          <w:right w:val="single" w:sz="8" w:space="0" w:color="F8485E" w:themeColor="accent4"/>
          <w:insideV w:val="single" w:sz="8" w:space="0" w:color="F8485E" w:themeColor="accent4"/>
        </w:tcBorders>
        <w:shd w:val="clear" w:color="auto" w:fill="FDD1D6" w:themeFill="accent4" w:themeFillTint="3F"/>
      </w:tcPr>
    </w:tblStylePr>
    <w:tblStylePr w:type="band2Horz">
      <w:tblPr/>
      <w:tcPr>
        <w:tcBorders>
          <w:top w:val="single" w:sz="8" w:space="0" w:color="F8485E" w:themeColor="accent4"/>
          <w:left w:val="single" w:sz="8" w:space="0" w:color="F8485E" w:themeColor="accent4"/>
          <w:bottom w:val="single" w:sz="8" w:space="0" w:color="F8485E" w:themeColor="accent4"/>
          <w:right w:val="single" w:sz="8" w:space="0" w:color="F8485E" w:themeColor="accent4"/>
          <w:insideV w:val="single" w:sz="8" w:space="0" w:color="F8485E" w:themeColor="accent4"/>
        </w:tcBorders>
      </w:tcPr>
    </w:tblStylePr>
  </w:style>
  <w:style w:type="table" w:styleId="LightGrid-Accent5">
    <w:name w:val="Light Grid Accent 5"/>
    <w:basedOn w:val="TableNormal"/>
    <w:uiPriority w:val="99"/>
    <w:semiHidden/>
    <w:unhideWhenUsed/>
    <w:rsid w:val="00911DE3"/>
    <w:pPr>
      <w:spacing w:line="240" w:lineRule="auto"/>
    </w:pPr>
    <w:tblPr>
      <w:tblStyleRowBandSize w:val="1"/>
      <w:tblStyleColBandSize w:val="1"/>
      <w:tblBorders>
        <w:top w:val="single" w:sz="8" w:space="0" w:color="7F2629" w:themeColor="accent5"/>
        <w:left w:val="single" w:sz="8" w:space="0" w:color="7F2629" w:themeColor="accent5"/>
        <w:bottom w:val="single" w:sz="8" w:space="0" w:color="7F2629" w:themeColor="accent5"/>
        <w:right w:val="single" w:sz="8" w:space="0" w:color="7F2629" w:themeColor="accent5"/>
        <w:insideH w:val="single" w:sz="8" w:space="0" w:color="7F2629" w:themeColor="accent5"/>
        <w:insideV w:val="single" w:sz="8" w:space="0" w:color="7F262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2629" w:themeColor="accent5"/>
          <w:left w:val="single" w:sz="8" w:space="0" w:color="7F2629" w:themeColor="accent5"/>
          <w:bottom w:val="single" w:sz="18" w:space="0" w:color="7F2629" w:themeColor="accent5"/>
          <w:right w:val="single" w:sz="8" w:space="0" w:color="7F2629" w:themeColor="accent5"/>
          <w:insideH w:val="nil"/>
          <w:insideV w:val="single" w:sz="8" w:space="0" w:color="7F262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2629" w:themeColor="accent5"/>
          <w:left w:val="single" w:sz="8" w:space="0" w:color="7F2629" w:themeColor="accent5"/>
          <w:bottom w:val="single" w:sz="8" w:space="0" w:color="7F2629" w:themeColor="accent5"/>
          <w:right w:val="single" w:sz="8" w:space="0" w:color="7F2629" w:themeColor="accent5"/>
          <w:insideH w:val="nil"/>
          <w:insideV w:val="single" w:sz="8" w:space="0" w:color="7F262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2629" w:themeColor="accent5"/>
          <w:left w:val="single" w:sz="8" w:space="0" w:color="7F2629" w:themeColor="accent5"/>
          <w:bottom w:val="single" w:sz="8" w:space="0" w:color="7F2629" w:themeColor="accent5"/>
          <w:right w:val="single" w:sz="8" w:space="0" w:color="7F2629" w:themeColor="accent5"/>
        </w:tcBorders>
      </w:tcPr>
    </w:tblStylePr>
    <w:tblStylePr w:type="band1Vert">
      <w:tblPr/>
      <w:tcPr>
        <w:tcBorders>
          <w:top w:val="single" w:sz="8" w:space="0" w:color="7F2629" w:themeColor="accent5"/>
          <w:left w:val="single" w:sz="8" w:space="0" w:color="7F2629" w:themeColor="accent5"/>
          <w:bottom w:val="single" w:sz="8" w:space="0" w:color="7F2629" w:themeColor="accent5"/>
          <w:right w:val="single" w:sz="8" w:space="0" w:color="7F2629" w:themeColor="accent5"/>
        </w:tcBorders>
        <w:shd w:val="clear" w:color="auto" w:fill="EBBDBE" w:themeFill="accent5" w:themeFillTint="3F"/>
      </w:tcPr>
    </w:tblStylePr>
    <w:tblStylePr w:type="band1Horz">
      <w:tblPr/>
      <w:tcPr>
        <w:tcBorders>
          <w:top w:val="single" w:sz="8" w:space="0" w:color="7F2629" w:themeColor="accent5"/>
          <w:left w:val="single" w:sz="8" w:space="0" w:color="7F2629" w:themeColor="accent5"/>
          <w:bottom w:val="single" w:sz="8" w:space="0" w:color="7F2629" w:themeColor="accent5"/>
          <w:right w:val="single" w:sz="8" w:space="0" w:color="7F2629" w:themeColor="accent5"/>
          <w:insideV w:val="single" w:sz="8" w:space="0" w:color="7F2629" w:themeColor="accent5"/>
        </w:tcBorders>
        <w:shd w:val="clear" w:color="auto" w:fill="EBBDBE" w:themeFill="accent5" w:themeFillTint="3F"/>
      </w:tcPr>
    </w:tblStylePr>
    <w:tblStylePr w:type="band2Horz">
      <w:tblPr/>
      <w:tcPr>
        <w:tcBorders>
          <w:top w:val="single" w:sz="8" w:space="0" w:color="7F2629" w:themeColor="accent5"/>
          <w:left w:val="single" w:sz="8" w:space="0" w:color="7F2629" w:themeColor="accent5"/>
          <w:bottom w:val="single" w:sz="8" w:space="0" w:color="7F2629" w:themeColor="accent5"/>
          <w:right w:val="single" w:sz="8" w:space="0" w:color="7F2629" w:themeColor="accent5"/>
          <w:insideV w:val="single" w:sz="8" w:space="0" w:color="7F2629" w:themeColor="accent5"/>
        </w:tcBorders>
      </w:tcPr>
    </w:tblStylePr>
  </w:style>
  <w:style w:type="table" w:styleId="LightGrid-Accent6">
    <w:name w:val="Light Grid Accent 6"/>
    <w:basedOn w:val="TableNormal"/>
    <w:uiPriority w:val="99"/>
    <w:semiHidden/>
    <w:unhideWhenUsed/>
    <w:rsid w:val="00911DE3"/>
    <w:pPr>
      <w:spacing w:line="240" w:lineRule="auto"/>
    </w:pPr>
    <w:tblPr>
      <w:tblStyleRowBandSize w:val="1"/>
      <w:tblStyleColBandSize w:val="1"/>
      <w:tblBorders>
        <w:top w:val="single" w:sz="8" w:space="0" w:color="115E67" w:themeColor="accent6"/>
        <w:left w:val="single" w:sz="8" w:space="0" w:color="115E67" w:themeColor="accent6"/>
        <w:bottom w:val="single" w:sz="8" w:space="0" w:color="115E67" w:themeColor="accent6"/>
        <w:right w:val="single" w:sz="8" w:space="0" w:color="115E67" w:themeColor="accent6"/>
        <w:insideH w:val="single" w:sz="8" w:space="0" w:color="115E67" w:themeColor="accent6"/>
        <w:insideV w:val="single" w:sz="8" w:space="0" w:color="115E6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5E67" w:themeColor="accent6"/>
          <w:left w:val="single" w:sz="8" w:space="0" w:color="115E67" w:themeColor="accent6"/>
          <w:bottom w:val="single" w:sz="18" w:space="0" w:color="115E67" w:themeColor="accent6"/>
          <w:right w:val="single" w:sz="8" w:space="0" w:color="115E67" w:themeColor="accent6"/>
          <w:insideH w:val="nil"/>
          <w:insideV w:val="single" w:sz="8" w:space="0" w:color="115E6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5E67" w:themeColor="accent6"/>
          <w:left w:val="single" w:sz="8" w:space="0" w:color="115E67" w:themeColor="accent6"/>
          <w:bottom w:val="single" w:sz="8" w:space="0" w:color="115E67" w:themeColor="accent6"/>
          <w:right w:val="single" w:sz="8" w:space="0" w:color="115E67" w:themeColor="accent6"/>
          <w:insideH w:val="nil"/>
          <w:insideV w:val="single" w:sz="8" w:space="0" w:color="115E6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5E67" w:themeColor="accent6"/>
          <w:left w:val="single" w:sz="8" w:space="0" w:color="115E67" w:themeColor="accent6"/>
          <w:bottom w:val="single" w:sz="8" w:space="0" w:color="115E67" w:themeColor="accent6"/>
          <w:right w:val="single" w:sz="8" w:space="0" w:color="115E67" w:themeColor="accent6"/>
        </w:tcBorders>
      </w:tcPr>
    </w:tblStylePr>
    <w:tblStylePr w:type="band1Vert">
      <w:tblPr/>
      <w:tcPr>
        <w:tcBorders>
          <w:top w:val="single" w:sz="8" w:space="0" w:color="115E67" w:themeColor="accent6"/>
          <w:left w:val="single" w:sz="8" w:space="0" w:color="115E67" w:themeColor="accent6"/>
          <w:bottom w:val="single" w:sz="8" w:space="0" w:color="115E67" w:themeColor="accent6"/>
          <w:right w:val="single" w:sz="8" w:space="0" w:color="115E67" w:themeColor="accent6"/>
        </w:tcBorders>
        <w:shd w:val="clear" w:color="auto" w:fill="ACE9F1" w:themeFill="accent6" w:themeFillTint="3F"/>
      </w:tcPr>
    </w:tblStylePr>
    <w:tblStylePr w:type="band1Horz">
      <w:tblPr/>
      <w:tcPr>
        <w:tcBorders>
          <w:top w:val="single" w:sz="8" w:space="0" w:color="115E67" w:themeColor="accent6"/>
          <w:left w:val="single" w:sz="8" w:space="0" w:color="115E67" w:themeColor="accent6"/>
          <w:bottom w:val="single" w:sz="8" w:space="0" w:color="115E67" w:themeColor="accent6"/>
          <w:right w:val="single" w:sz="8" w:space="0" w:color="115E67" w:themeColor="accent6"/>
          <w:insideV w:val="single" w:sz="8" w:space="0" w:color="115E67" w:themeColor="accent6"/>
        </w:tcBorders>
        <w:shd w:val="clear" w:color="auto" w:fill="ACE9F1" w:themeFill="accent6" w:themeFillTint="3F"/>
      </w:tcPr>
    </w:tblStylePr>
    <w:tblStylePr w:type="band2Horz">
      <w:tblPr/>
      <w:tcPr>
        <w:tcBorders>
          <w:top w:val="single" w:sz="8" w:space="0" w:color="115E67" w:themeColor="accent6"/>
          <w:left w:val="single" w:sz="8" w:space="0" w:color="115E67" w:themeColor="accent6"/>
          <w:bottom w:val="single" w:sz="8" w:space="0" w:color="115E67" w:themeColor="accent6"/>
          <w:right w:val="single" w:sz="8" w:space="0" w:color="115E67" w:themeColor="accent6"/>
          <w:insideV w:val="single" w:sz="8" w:space="0" w:color="115E67" w:themeColor="accent6"/>
        </w:tcBorders>
      </w:tcPr>
    </w:tblStylePr>
  </w:style>
  <w:style w:type="table" w:styleId="LightList">
    <w:name w:val="Light List"/>
    <w:basedOn w:val="TableNormal"/>
    <w:uiPriority w:val="99"/>
    <w:semiHidden/>
    <w:unhideWhenUsed/>
    <w:rsid w:val="00911DE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911DE3"/>
    <w:pPr>
      <w:spacing w:line="240" w:lineRule="auto"/>
    </w:pPr>
    <w:tblPr>
      <w:tblStyleRowBandSize w:val="1"/>
      <w:tblStyleColBandSize w:val="1"/>
      <w:tblBorders>
        <w:top w:val="single" w:sz="8" w:space="0" w:color="BD9B60" w:themeColor="accent1"/>
        <w:left w:val="single" w:sz="8" w:space="0" w:color="BD9B60" w:themeColor="accent1"/>
        <w:bottom w:val="single" w:sz="8" w:space="0" w:color="BD9B60" w:themeColor="accent1"/>
        <w:right w:val="single" w:sz="8" w:space="0" w:color="BD9B60" w:themeColor="accent1"/>
      </w:tblBorders>
    </w:tblPr>
    <w:tblStylePr w:type="firstRow">
      <w:pPr>
        <w:spacing w:before="0" w:after="0" w:line="240" w:lineRule="auto"/>
      </w:pPr>
      <w:rPr>
        <w:b/>
        <w:bCs/>
        <w:color w:val="FFFFFF" w:themeColor="background1"/>
      </w:rPr>
      <w:tblPr/>
      <w:tcPr>
        <w:shd w:val="clear" w:color="auto" w:fill="BD9B60" w:themeFill="accent1"/>
      </w:tcPr>
    </w:tblStylePr>
    <w:tblStylePr w:type="lastRow">
      <w:pPr>
        <w:spacing w:before="0" w:after="0" w:line="240" w:lineRule="auto"/>
      </w:pPr>
      <w:rPr>
        <w:b/>
        <w:bCs/>
      </w:rPr>
      <w:tblPr/>
      <w:tcPr>
        <w:tcBorders>
          <w:top w:val="double" w:sz="6" w:space="0" w:color="BD9B60" w:themeColor="accent1"/>
          <w:left w:val="single" w:sz="8" w:space="0" w:color="BD9B60" w:themeColor="accent1"/>
          <w:bottom w:val="single" w:sz="8" w:space="0" w:color="BD9B60" w:themeColor="accent1"/>
          <w:right w:val="single" w:sz="8" w:space="0" w:color="BD9B60" w:themeColor="accent1"/>
        </w:tcBorders>
      </w:tcPr>
    </w:tblStylePr>
    <w:tblStylePr w:type="firstCol">
      <w:rPr>
        <w:b/>
        <w:bCs/>
      </w:rPr>
    </w:tblStylePr>
    <w:tblStylePr w:type="lastCol">
      <w:rPr>
        <w:b/>
        <w:bCs/>
      </w:rPr>
    </w:tblStylePr>
    <w:tblStylePr w:type="band1Vert">
      <w:tblPr/>
      <w:tcPr>
        <w:tcBorders>
          <w:top w:val="single" w:sz="8" w:space="0" w:color="BD9B60" w:themeColor="accent1"/>
          <w:left w:val="single" w:sz="8" w:space="0" w:color="BD9B60" w:themeColor="accent1"/>
          <w:bottom w:val="single" w:sz="8" w:space="0" w:color="BD9B60" w:themeColor="accent1"/>
          <w:right w:val="single" w:sz="8" w:space="0" w:color="BD9B60" w:themeColor="accent1"/>
        </w:tcBorders>
      </w:tcPr>
    </w:tblStylePr>
    <w:tblStylePr w:type="band1Horz">
      <w:tblPr/>
      <w:tcPr>
        <w:tcBorders>
          <w:top w:val="single" w:sz="8" w:space="0" w:color="BD9B60" w:themeColor="accent1"/>
          <w:left w:val="single" w:sz="8" w:space="0" w:color="BD9B60" w:themeColor="accent1"/>
          <w:bottom w:val="single" w:sz="8" w:space="0" w:color="BD9B60" w:themeColor="accent1"/>
          <w:right w:val="single" w:sz="8" w:space="0" w:color="BD9B60" w:themeColor="accent1"/>
        </w:tcBorders>
      </w:tcPr>
    </w:tblStylePr>
  </w:style>
  <w:style w:type="table" w:styleId="LightList-Accent2">
    <w:name w:val="Light List Accent 2"/>
    <w:basedOn w:val="TableNormal"/>
    <w:uiPriority w:val="99"/>
    <w:semiHidden/>
    <w:unhideWhenUsed/>
    <w:rsid w:val="00911DE3"/>
    <w:pPr>
      <w:spacing w:line="240" w:lineRule="auto"/>
    </w:pPr>
    <w:tblPr>
      <w:tblStyleRowBandSize w:val="1"/>
      <w:tblStyleColBandSize w:val="1"/>
      <w:tblBorders>
        <w:top w:val="single" w:sz="8" w:space="0" w:color="68D2DF" w:themeColor="accent2"/>
        <w:left w:val="single" w:sz="8" w:space="0" w:color="68D2DF" w:themeColor="accent2"/>
        <w:bottom w:val="single" w:sz="8" w:space="0" w:color="68D2DF" w:themeColor="accent2"/>
        <w:right w:val="single" w:sz="8" w:space="0" w:color="68D2DF" w:themeColor="accent2"/>
      </w:tblBorders>
    </w:tblPr>
    <w:tblStylePr w:type="firstRow">
      <w:pPr>
        <w:spacing w:before="0" w:after="0" w:line="240" w:lineRule="auto"/>
      </w:pPr>
      <w:rPr>
        <w:b/>
        <w:bCs/>
        <w:color w:val="FFFFFF" w:themeColor="background1"/>
      </w:rPr>
      <w:tblPr/>
      <w:tcPr>
        <w:shd w:val="clear" w:color="auto" w:fill="68D2DF" w:themeFill="accent2"/>
      </w:tcPr>
    </w:tblStylePr>
    <w:tblStylePr w:type="lastRow">
      <w:pPr>
        <w:spacing w:before="0" w:after="0" w:line="240" w:lineRule="auto"/>
      </w:pPr>
      <w:rPr>
        <w:b/>
        <w:bCs/>
      </w:rPr>
      <w:tblPr/>
      <w:tcPr>
        <w:tcBorders>
          <w:top w:val="double" w:sz="6" w:space="0" w:color="68D2DF" w:themeColor="accent2"/>
          <w:left w:val="single" w:sz="8" w:space="0" w:color="68D2DF" w:themeColor="accent2"/>
          <w:bottom w:val="single" w:sz="8" w:space="0" w:color="68D2DF" w:themeColor="accent2"/>
          <w:right w:val="single" w:sz="8" w:space="0" w:color="68D2DF" w:themeColor="accent2"/>
        </w:tcBorders>
      </w:tcPr>
    </w:tblStylePr>
    <w:tblStylePr w:type="firstCol">
      <w:rPr>
        <w:b/>
        <w:bCs/>
      </w:rPr>
    </w:tblStylePr>
    <w:tblStylePr w:type="lastCol">
      <w:rPr>
        <w:b/>
        <w:bCs/>
      </w:rPr>
    </w:tblStylePr>
    <w:tblStylePr w:type="band1Vert">
      <w:tblPr/>
      <w:tcPr>
        <w:tcBorders>
          <w:top w:val="single" w:sz="8" w:space="0" w:color="68D2DF" w:themeColor="accent2"/>
          <w:left w:val="single" w:sz="8" w:space="0" w:color="68D2DF" w:themeColor="accent2"/>
          <w:bottom w:val="single" w:sz="8" w:space="0" w:color="68D2DF" w:themeColor="accent2"/>
          <w:right w:val="single" w:sz="8" w:space="0" w:color="68D2DF" w:themeColor="accent2"/>
        </w:tcBorders>
      </w:tcPr>
    </w:tblStylePr>
    <w:tblStylePr w:type="band1Horz">
      <w:tblPr/>
      <w:tcPr>
        <w:tcBorders>
          <w:top w:val="single" w:sz="8" w:space="0" w:color="68D2DF" w:themeColor="accent2"/>
          <w:left w:val="single" w:sz="8" w:space="0" w:color="68D2DF" w:themeColor="accent2"/>
          <w:bottom w:val="single" w:sz="8" w:space="0" w:color="68D2DF" w:themeColor="accent2"/>
          <w:right w:val="single" w:sz="8" w:space="0" w:color="68D2DF" w:themeColor="accent2"/>
        </w:tcBorders>
      </w:tcPr>
    </w:tblStylePr>
  </w:style>
  <w:style w:type="table" w:styleId="LightList-Accent3">
    <w:name w:val="Light List Accent 3"/>
    <w:basedOn w:val="TableNormal"/>
    <w:uiPriority w:val="99"/>
    <w:semiHidden/>
    <w:unhideWhenUsed/>
    <w:rsid w:val="00911DE3"/>
    <w:pPr>
      <w:spacing w:line="240" w:lineRule="auto"/>
    </w:pPr>
    <w:tblPr>
      <w:tblStyleRowBandSize w:val="1"/>
      <w:tblStyleColBandSize w:val="1"/>
      <w:tblBorders>
        <w:top w:val="single" w:sz="8" w:space="0" w:color="003057" w:themeColor="accent3"/>
        <w:left w:val="single" w:sz="8" w:space="0" w:color="003057" w:themeColor="accent3"/>
        <w:bottom w:val="single" w:sz="8" w:space="0" w:color="003057" w:themeColor="accent3"/>
        <w:right w:val="single" w:sz="8" w:space="0" w:color="003057" w:themeColor="accent3"/>
      </w:tblBorders>
    </w:tblPr>
    <w:tblStylePr w:type="firstRow">
      <w:pPr>
        <w:spacing w:before="0" w:after="0" w:line="240" w:lineRule="auto"/>
      </w:pPr>
      <w:rPr>
        <w:b/>
        <w:bCs/>
        <w:color w:val="FFFFFF" w:themeColor="background1"/>
      </w:rPr>
      <w:tblPr/>
      <w:tcPr>
        <w:shd w:val="clear" w:color="auto" w:fill="003057" w:themeFill="accent3"/>
      </w:tcPr>
    </w:tblStylePr>
    <w:tblStylePr w:type="lastRow">
      <w:pPr>
        <w:spacing w:before="0" w:after="0" w:line="240" w:lineRule="auto"/>
      </w:pPr>
      <w:rPr>
        <w:b/>
        <w:bCs/>
      </w:rPr>
      <w:tblPr/>
      <w:tcPr>
        <w:tcBorders>
          <w:top w:val="double" w:sz="6" w:space="0" w:color="003057" w:themeColor="accent3"/>
          <w:left w:val="single" w:sz="8" w:space="0" w:color="003057" w:themeColor="accent3"/>
          <w:bottom w:val="single" w:sz="8" w:space="0" w:color="003057" w:themeColor="accent3"/>
          <w:right w:val="single" w:sz="8" w:space="0" w:color="003057" w:themeColor="accent3"/>
        </w:tcBorders>
      </w:tcPr>
    </w:tblStylePr>
    <w:tblStylePr w:type="firstCol">
      <w:rPr>
        <w:b/>
        <w:bCs/>
      </w:rPr>
    </w:tblStylePr>
    <w:tblStylePr w:type="lastCol">
      <w:rPr>
        <w:b/>
        <w:bCs/>
      </w:rPr>
    </w:tblStylePr>
    <w:tblStylePr w:type="band1Vert">
      <w:tblPr/>
      <w:tcPr>
        <w:tcBorders>
          <w:top w:val="single" w:sz="8" w:space="0" w:color="003057" w:themeColor="accent3"/>
          <w:left w:val="single" w:sz="8" w:space="0" w:color="003057" w:themeColor="accent3"/>
          <w:bottom w:val="single" w:sz="8" w:space="0" w:color="003057" w:themeColor="accent3"/>
          <w:right w:val="single" w:sz="8" w:space="0" w:color="003057" w:themeColor="accent3"/>
        </w:tcBorders>
      </w:tcPr>
    </w:tblStylePr>
    <w:tblStylePr w:type="band1Horz">
      <w:tblPr/>
      <w:tcPr>
        <w:tcBorders>
          <w:top w:val="single" w:sz="8" w:space="0" w:color="003057" w:themeColor="accent3"/>
          <w:left w:val="single" w:sz="8" w:space="0" w:color="003057" w:themeColor="accent3"/>
          <w:bottom w:val="single" w:sz="8" w:space="0" w:color="003057" w:themeColor="accent3"/>
          <w:right w:val="single" w:sz="8" w:space="0" w:color="003057" w:themeColor="accent3"/>
        </w:tcBorders>
      </w:tcPr>
    </w:tblStylePr>
  </w:style>
  <w:style w:type="table" w:styleId="LightList-Accent4">
    <w:name w:val="Light List Accent 4"/>
    <w:basedOn w:val="TableNormal"/>
    <w:uiPriority w:val="99"/>
    <w:semiHidden/>
    <w:unhideWhenUsed/>
    <w:rsid w:val="00911DE3"/>
    <w:pPr>
      <w:spacing w:line="240" w:lineRule="auto"/>
    </w:pPr>
    <w:tblPr>
      <w:tblStyleRowBandSize w:val="1"/>
      <w:tblStyleColBandSize w:val="1"/>
      <w:tblBorders>
        <w:top w:val="single" w:sz="8" w:space="0" w:color="F8485E" w:themeColor="accent4"/>
        <w:left w:val="single" w:sz="8" w:space="0" w:color="F8485E" w:themeColor="accent4"/>
        <w:bottom w:val="single" w:sz="8" w:space="0" w:color="F8485E" w:themeColor="accent4"/>
        <w:right w:val="single" w:sz="8" w:space="0" w:color="F8485E" w:themeColor="accent4"/>
      </w:tblBorders>
    </w:tblPr>
    <w:tblStylePr w:type="firstRow">
      <w:pPr>
        <w:spacing w:before="0" w:after="0" w:line="240" w:lineRule="auto"/>
      </w:pPr>
      <w:rPr>
        <w:b/>
        <w:bCs/>
        <w:color w:val="FFFFFF" w:themeColor="background1"/>
      </w:rPr>
      <w:tblPr/>
      <w:tcPr>
        <w:shd w:val="clear" w:color="auto" w:fill="F8485E" w:themeFill="accent4"/>
      </w:tcPr>
    </w:tblStylePr>
    <w:tblStylePr w:type="lastRow">
      <w:pPr>
        <w:spacing w:before="0" w:after="0" w:line="240" w:lineRule="auto"/>
      </w:pPr>
      <w:rPr>
        <w:b/>
        <w:bCs/>
      </w:rPr>
      <w:tblPr/>
      <w:tcPr>
        <w:tcBorders>
          <w:top w:val="double" w:sz="6" w:space="0" w:color="F8485E" w:themeColor="accent4"/>
          <w:left w:val="single" w:sz="8" w:space="0" w:color="F8485E" w:themeColor="accent4"/>
          <w:bottom w:val="single" w:sz="8" w:space="0" w:color="F8485E" w:themeColor="accent4"/>
          <w:right w:val="single" w:sz="8" w:space="0" w:color="F8485E" w:themeColor="accent4"/>
        </w:tcBorders>
      </w:tcPr>
    </w:tblStylePr>
    <w:tblStylePr w:type="firstCol">
      <w:rPr>
        <w:b/>
        <w:bCs/>
      </w:rPr>
    </w:tblStylePr>
    <w:tblStylePr w:type="lastCol">
      <w:rPr>
        <w:b/>
        <w:bCs/>
      </w:rPr>
    </w:tblStylePr>
    <w:tblStylePr w:type="band1Vert">
      <w:tblPr/>
      <w:tcPr>
        <w:tcBorders>
          <w:top w:val="single" w:sz="8" w:space="0" w:color="F8485E" w:themeColor="accent4"/>
          <w:left w:val="single" w:sz="8" w:space="0" w:color="F8485E" w:themeColor="accent4"/>
          <w:bottom w:val="single" w:sz="8" w:space="0" w:color="F8485E" w:themeColor="accent4"/>
          <w:right w:val="single" w:sz="8" w:space="0" w:color="F8485E" w:themeColor="accent4"/>
        </w:tcBorders>
      </w:tcPr>
    </w:tblStylePr>
    <w:tblStylePr w:type="band1Horz">
      <w:tblPr/>
      <w:tcPr>
        <w:tcBorders>
          <w:top w:val="single" w:sz="8" w:space="0" w:color="F8485E" w:themeColor="accent4"/>
          <w:left w:val="single" w:sz="8" w:space="0" w:color="F8485E" w:themeColor="accent4"/>
          <w:bottom w:val="single" w:sz="8" w:space="0" w:color="F8485E" w:themeColor="accent4"/>
          <w:right w:val="single" w:sz="8" w:space="0" w:color="F8485E" w:themeColor="accent4"/>
        </w:tcBorders>
      </w:tcPr>
    </w:tblStylePr>
  </w:style>
  <w:style w:type="table" w:styleId="LightList-Accent5">
    <w:name w:val="Light List Accent 5"/>
    <w:basedOn w:val="TableNormal"/>
    <w:uiPriority w:val="99"/>
    <w:semiHidden/>
    <w:unhideWhenUsed/>
    <w:rsid w:val="00911DE3"/>
    <w:pPr>
      <w:spacing w:line="240" w:lineRule="auto"/>
    </w:pPr>
    <w:tblPr>
      <w:tblStyleRowBandSize w:val="1"/>
      <w:tblStyleColBandSize w:val="1"/>
      <w:tblBorders>
        <w:top w:val="single" w:sz="8" w:space="0" w:color="7F2629" w:themeColor="accent5"/>
        <w:left w:val="single" w:sz="8" w:space="0" w:color="7F2629" w:themeColor="accent5"/>
        <w:bottom w:val="single" w:sz="8" w:space="0" w:color="7F2629" w:themeColor="accent5"/>
        <w:right w:val="single" w:sz="8" w:space="0" w:color="7F2629" w:themeColor="accent5"/>
      </w:tblBorders>
    </w:tblPr>
    <w:tblStylePr w:type="firstRow">
      <w:pPr>
        <w:spacing w:before="0" w:after="0" w:line="240" w:lineRule="auto"/>
      </w:pPr>
      <w:rPr>
        <w:b/>
        <w:bCs/>
        <w:color w:val="FFFFFF" w:themeColor="background1"/>
      </w:rPr>
      <w:tblPr/>
      <w:tcPr>
        <w:shd w:val="clear" w:color="auto" w:fill="7F2629" w:themeFill="accent5"/>
      </w:tcPr>
    </w:tblStylePr>
    <w:tblStylePr w:type="lastRow">
      <w:pPr>
        <w:spacing w:before="0" w:after="0" w:line="240" w:lineRule="auto"/>
      </w:pPr>
      <w:rPr>
        <w:b/>
        <w:bCs/>
      </w:rPr>
      <w:tblPr/>
      <w:tcPr>
        <w:tcBorders>
          <w:top w:val="double" w:sz="6" w:space="0" w:color="7F2629" w:themeColor="accent5"/>
          <w:left w:val="single" w:sz="8" w:space="0" w:color="7F2629" w:themeColor="accent5"/>
          <w:bottom w:val="single" w:sz="8" w:space="0" w:color="7F2629" w:themeColor="accent5"/>
          <w:right w:val="single" w:sz="8" w:space="0" w:color="7F2629" w:themeColor="accent5"/>
        </w:tcBorders>
      </w:tcPr>
    </w:tblStylePr>
    <w:tblStylePr w:type="firstCol">
      <w:rPr>
        <w:b/>
        <w:bCs/>
      </w:rPr>
    </w:tblStylePr>
    <w:tblStylePr w:type="lastCol">
      <w:rPr>
        <w:b/>
        <w:bCs/>
      </w:rPr>
    </w:tblStylePr>
    <w:tblStylePr w:type="band1Vert">
      <w:tblPr/>
      <w:tcPr>
        <w:tcBorders>
          <w:top w:val="single" w:sz="8" w:space="0" w:color="7F2629" w:themeColor="accent5"/>
          <w:left w:val="single" w:sz="8" w:space="0" w:color="7F2629" w:themeColor="accent5"/>
          <w:bottom w:val="single" w:sz="8" w:space="0" w:color="7F2629" w:themeColor="accent5"/>
          <w:right w:val="single" w:sz="8" w:space="0" w:color="7F2629" w:themeColor="accent5"/>
        </w:tcBorders>
      </w:tcPr>
    </w:tblStylePr>
    <w:tblStylePr w:type="band1Horz">
      <w:tblPr/>
      <w:tcPr>
        <w:tcBorders>
          <w:top w:val="single" w:sz="8" w:space="0" w:color="7F2629" w:themeColor="accent5"/>
          <w:left w:val="single" w:sz="8" w:space="0" w:color="7F2629" w:themeColor="accent5"/>
          <w:bottom w:val="single" w:sz="8" w:space="0" w:color="7F2629" w:themeColor="accent5"/>
          <w:right w:val="single" w:sz="8" w:space="0" w:color="7F2629" w:themeColor="accent5"/>
        </w:tcBorders>
      </w:tcPr>
    </w:tblStylePr>
  </w:style>
  <w:style w:type="table" w:styleId="LightList-Accent6">
    <w:name w:val="Light List Accent 6"/>
    <w:basedOn w:val="TableNormal"/>
    <w:uiPriority w:val="99"/>
    <w:semiHidden/>
    <w:unhideWhenUsed/>
    <w:rsid w:val="00911DE3"/>
    <w:pPr>
      <w:spacing w:line="240" w:lineRule="auto"/>
    </w:pPr>
    <w:tblPr>
      <w:tblStyleRowBandSize w:val="1"/>
      <w:tblStyleColBandSize w:val="1"/>
      <w:tblBorders>
        <w:top w:val="single" w:sz="8" w:space="0" w:color="115E67" w:themeColor="accent6"/>
        <w:left w:val="single" w:sz="8" w:space="0" w:color="115E67" w:themeColor="accent6"/>
        <w:bottom w:val="single" w:sz="8" w:space="0" w:color="115E67" w:themeColor="accent6"/>
        <w:right w:val="single" w:sz="8" w:space="0" w:color="115E67" w:themeColor="accent6"/>
      </w:tblBorders>
    </w:tblPr>
    <w:tblStylePr w:type="firstRow">
      <w:pPr>
        <w:spacing w:before="0" w:after="0" w:line="240" w:lineRule="auto"/>
      </w:pPr>
      <w:rPr>
        <w:b/>
        <w:bCs/>
        <w:color w:val="FFFFFF" w:themeColor="background1"/>
      </w:rPr>
      <w:tblPr/>
      <w:tcPr>
        <w:shd w:val="clear" w:color="auto" w:fill="115E67" w:themeFill="accent6"/>
      </w:tcPr>
    </w:tblStylePr>
    <w:tblStylePr w:type="lastRow">
      <w:pPr>
        <w:spacing w:before="0" w:after="0" w:line="240" w:lineRule="auto"/>
      </w:pPr>
      <w:rPr>
        <w:b/>
        <w:bCs/>
      </w:rPr>
      <w:tblPr/>
      <w:tcPr>
        <w:tcBorders>
          <w:top w:val="double" w:sz="6" w:space="0" w:color="115E67" w:themeColor="accent6"/>
          <w:left w:val="single" w:sz="8" w:space="0" w:color="115E67" w:themeColor="accent6"/>
          <w:bottom w:val="single" w:sz="8" w:space="0" w:color="115E67" w:themeColor="accent6"/>
          <w:right w:val="single" w:sz="8" w:space="0" w:color="115E67" w:themeColor="accent6"/>
        </w:tcBorders>
      </w:tcPr>
    </w:tblStylePr>
    <w:tblStylePr w:type="firstCol">
      <w:rPr>
        <w:b/>
        <w:bCs/>
      </w:rPr>
    </w:tblStylePr>
    <w:tblStylePr w:type="lastCol">
      <w:rPr>
        <w:b/>
        <w:bCs/>
      </w:rPr>
    </w:tblStylePr>
    <w:tblStylePr w:type="band1Vert">
      <w:tblPr/>
      <w:tcPr>
        <w:tcBorders>
          <w:top w:val="single" w:sz="8" w:space="0" w:color="115E67" w:themeColor="accent6"/>
          <w:left w:val="single" w:sz="8" w:space="0" w:color="115E67" w:themeColor="accent6"/>
          <w:bottom w:val="single" w:sz="8" w:space="0" w:color="115E67" w:themeColor="accent6"/>
          <w:right w:val="single" w:sz="8" w:space="0" w:color="115E67" w:themeColor="accent6"/>
        </w:tcBorders>
      </w:tcPr>
    </w:tblStylePr>
    <w:tblStylePr w:type="band1Horz">
      <w:tblPr/>
      <w:tcPr>
        <w:tcBorders>
          <w:top w:val="single" w:sz="8" w:space="0" w:color="115E67" w:themeColor="accent6"/>
          <w:left w:val="single" w:sz="8" w:space="0" w:color="115E67" w:themeColor="accent6"/>
          <w:bottom w:val="single" w:sz="8" w:space="0" w:color="115E67" w:themeColor="accent6"/>
          <w:right w:val="single" w:sz="8" w:space="0" w:color="115E67" w:themeColor="accent6"/>
        </w:tcBorders>
      </w:tcPr>
    </w:tblStylePr>
  </w:style>
  <w:style w:type="table" w:styleId="LightShading">
    <w:name w:val="Light Shading"/>
    <w:basedOn w:val="TableNormal"/>
    <w:uiPriority w:val="99"/>
    <w:semiHidden/>
    <w:unhideWhenUsed/>
    <w:rsid w:val="00911DE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911DE3"/>
    <w:pPr>
      <w:spacing w:line="240" w:lineRule="auto"/>
    </w:pPr>
    <w:rPr>
      <w:color w:val="96763E" w:themeColor="accent1" w:themeShade="BF"/>
    </w:rPr>
    <w:tblPr>
      <w:tblStyleRowBandSize w:val="1"/>
      <w:tblStyleColBandSize w:val="1"/>
      <w:tblBorders>
        <w:top w:val="single" w:sz="8" w:space="0" w:color="BD9B60" w:themeColor="accent1"/>
        <w:bottom w:val="single" w:sz="8" w:space="0" w:color="BD9B60" w:themeColor="accent1"/>
      </w:tblBorders>
    </w:tblPr>
    <w:tblStylePr w:type="firstRow">
      <w:pPr>
        <w:spacing w:before="0" w:after="0" w:line="240" w:lineRule="auto"/>
      </w:pPr>
      <w:rPr>
        <w:b/>
        <w:bCs/>
      </w:rPr>
      <w:tblPr/>
      <w:tcPr>
        <w:tcBorders>
          <w:top w:val="single" w:sz="8" w:space="0" w:color="BD9B60" w:themeColor="accent1"/>
          <w:left w:val="nil"/>
          <w:bottom w:val="single" w:sz="8" w:space="0" w:color="BD9B60" w:themeColor="accent1"/>
          <w:right w:val="nil"/>
          <w:insideH w:val="nil"/>
          <w:insideV w:val="nil"/>
        </w:tcBorders>
      </w:tcPr>
    </w:tblStylePr>
    <w:tblStylePr w:type="lastRow">
      <w:pPr>
        <w:spacing w:before="0" w:after="0" w:line="240" w:lineRule="auto"/>
      </w:pPr>
      <w:rPr>
        <w:b/>
        <w:bCs/>
      </w:rPr>
      <w:tblPr/>
      <w:tcPr>
        <w:tcBorders>
          <w:top w:val="single" w:sz="8" w:space="0" w:color="BD9B60" w:themeColor="accent1"/>
          <w:left w:val="nil"/>
          <w:bottom w:val="single" w:sz="8" w:space="0" w:color="BD9B6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6D7" w:themeFill="accent1" w:themeFillTint="3F"/>
      </w:tcPr>
    </w:tblStylePr>
    <w:tblStylePr w:type="band1Horz">
      <w:tblPr/>
      <w:tcPr>
        <w:tcBorders>
          <w:left w:val="nil"/>
          <w:right w:val="nil"/>
          <w:insideH w:val="nil"/>
          <w:insideV w:val="nil"/>
        </w:tcBorders>
        <w:shd w:val="clear" w:color="auto" w:fill="EEE6D7" w:themeFill="accent1" w:themeFillTint="3F"/>
      </w:tcPr>
    </w:tblStylePr>
  </w:style>
  <w:style w:type="table" w:styleId="LightShading-Accent2">
    <w:name w:val="Light Shading Accent 2"/>
    <w:basedOn w:val="TableNormal"/>
    <w:uiPriority w:val="99"/>
    <w:semiHidden/>
    <w:unhideWhenUsed/>
    <w:rsid w:val="00911DE3"/>
    <w:pPr>
      <w:spacing w:line="240" w:lineRule="auto"/>
    </w:pPr>
    <w:rPr>
      <w:color w:val="2BB8C9" w:themeColor="accent2" w:themeShade="BF"/>
    </w:rPr>
    <w:tblPr>
      <w:tblStyleRowBandSize w:val="1"/>
      <w:tblStyleColBandSize w:val="1"/>
      <w:tblBorders>
        <w:top w:val="single" w:sz="8" w:space="0" w:color="68D2DF" w:themeColor="accent2"/>
        <w:bottom w:val="single" w:sz="8" w:space="0" w:color="68D2DF" w:themeColor="accent2"/>
      </w:tblBorders>
    </w:tblPr>
    <w:tblStylePr w:type="firstRow">
      <w:pPr>
        <w:spacing w:before="0" w:after="0" w:line="240" w:lineRule="auto"/>
      </w:pPr>
      <w:rPr>
        <w:b/>
        <w:bCs/>
      </w:rPr>
      <w:tblPr/>
      <w:tcPr>
        <w:tcBorders>
          <w:top w:val="single" w:sz="8" w:space="0" w:color="68D2DF" w:themeColor="accent2"/>
          <w:left w:val="nil"/>
          <w:bottom w:val="single" w:sz="8" w:space="0" w:color="68D2DF" w:themeColor="accent2"/>
          <w:right w:val="nil"/>
          <w:insideH w:val="nil"/>
          <w:insideV w:val="nil"/>
        </w:tcBorders>
      </w:tcPr>
    </w:tblStylePr>
    <w:tblStylePr w:type="lastRow">
      <w:pPr>
        <w:spacing w:before="0" w:after="0" w:line="240" w:lineRule="auto"/>
      </w:pPr>
      <w:rPr>
        <w:b/>
        <w:bCs/>
      </w:rPr>
      <w:tblPr/>
      <w:tcPr>
        <w:tcBorders>
          <w:top w:val="single" w:sz="8" w:space="0" w:color="68D2DF" w:themeColor="accent2"/>
          <w:left w:val="nil"/>
          <w:bottom w:val="single" w:sz="8" w:space="0" w:color="68D2D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F7" w:themeFill="accent2" w:themeFillTint="3F"/>
      </w:tcPr>
    </w:tblStylePr>
    <w:tblStylePr w:type="band1Horz">
      <w:tblPr/>
      <w:tcPr>
        <w:tcBorders>
          <w:left w:val="nil"/>
          <w:right w:val="nil"/>
          <w:insideH w:val="nil"/>
          <w:insideV w:val="nil"/>
        </w:tcBorders>
        <w:shd w:val="clear" w:color="auto" w:fill="D9F3F7" w:themeFill="accent2" w:themeFillTint="3F"/>
      </w:tcPr>
    </w:tblStylePr>
  </w:style>
  <w:style w:type="table" w:styleId="LightShading-Accent3">
    <w:name w:val="Light Shading Accent 3"/>
    <w:basedOn w:val="TableNormal"/>
    <w:uiPriority w:val="99"/>
    <w:semiHidden/>
    <w:unhideWhenUsed/>
    <w:rsid w:val="00911DE3"/>
    <w:pPr>
      <w:spacing w:line="240" w:lineRule="auto"/>
    </w:pPr>
    <w:rPr>
      <w:color w:val="002341" w:themeColor="accent3" w:themeShade="BF"/>
    </w:rPr>
    <w:tblPr>
      <w:tblStyleRowBandSize w:val="1"/>
      <w:tblStyleColBandSize w:val="1"/>
      <w:tblBorders>
        <w:top w:val="single" w:sz="8" w:space="0" w:color="003057" w:themeColor="accent3"/>
        <w:bottom w:val="single" w:sz="8" w:space="0" w:color="003057" w:themeColor="accent3"/>
      </w:tblBorders>
    </w:tblPr>
    <w:tblStylePr w:type="firstRow">
      <w:pPr>
        <w:spacing w:before="0" w:after="0" w:line="240" w:lineRule="auto"/>
      </w:pPr>
      <w:rPr>
        <w:b/>
        <w:bCs/>
      </w:rPr>
      <w:tblPr/>
      <w:tcPr>
        <w:tcBorders>
          <w:top w:val="single" w:sz="8" w:space="0" w:color="003057" w:themeColor="accent3"/>
          <w:left w:val="nil"/>
          <w:bottom w:val="single" w:sz="8" w:space="0" w:color="003057" w:themeColor="accent3"/>
          <w:right w:val="nil"/>
          <w:insideH w:val="nil"/>
          <w:insideV w:val="nil"/>
        </w:tcBorders>
      </w:tcPr>
    </w:tblStylePr>
    <w:tblStylePr w:type="lastRow">
      <w:pPr>
        <w:spacing w:before="0" w:after="0" w:line="240" w:lineRule="auto"/>
      </w:pPr>
      <w:rPr>
        <w:b/>
        <w:bCs/>
      </w:rPr>
      <w:tblPr/>
      <w:tcPr>
        <w:tcBorders>
          <w:top w:val="single" w:sz="8" w:space="0" w:color="003057" w:themeColor="accent3"/>
          <w:left w:val="nil"/>
          <w:bottom w:val="single" w:sz="8" w:space="0" w:color="00305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FFF" w:themeFill="accent3" w:themeFillTint="3F"/>
      </w:tcPr>
    </w:tblStylePr>
    <w:tblStylePr w:type="band1Horz">
      <w:tblPr/>
      <w:tcPr>
        <w:tcBorders>
          <w:left w:val="nil"/>
          <w:right w:val="nil"/>
          <w:insideH w:val="nil"/>
          <w:insideV w:val="nil"/>
        </w:tcBorders>
        <w:shd w:val="clear" w:color="auto" w:fill="96CFFF" w:themeFill="accent3" w:themeFillTint="3F"/>
      </w:tcPr>
    </w:tblStylePr>
  </w:style>
  <w:style w:type="table" w:styleId="LightShading-Accent4">
    <w:name w:val="Light Shading Accent 4"/>
    <w:basedOn w:val="TableNormal"/>
    <w:uiPriority w:val="99"/>
    <w:semiHidden/>
    <w:unhideWhenUsed/>
    <w:rsid w:val="00911DE3"/>
    <w:pPr>
      <w:spacing w:line="240" w:lineRule="auto"/>
    </w:pPr>
    <w:rPr>
      <w:color w:val="E60923" w:themeColor="accent4" w:themeShade="BF"/>
    </w:rPr>
    <w:tblPr>
      <w:tblStyleRowBandSize w:val="1"/>
      <w:tblStyleColBandSize w:val="1"/>
      <w:tblBorders>
        <w:top w:val="single" w:sz="8" w:space="0" w:color="F8485E" w:themeColor="accent4"/>
        <w:bottom w:val="single" w:sz="8" w:space="0" w:color="F8485E" w:themeColor="accent4"/>
      </w:tblBorders>
    </w:tblPr>
    <w:tblStylePr w:type="firstRow">
      <w:pPr>
        <w:spacing w:before="0" w:after="0" w:line="240" w:lineRule="auto"/>
      </w:pPr>
      <w:rPr>
        <w:b/>
        <w:bCs/>
      </w:rPr>
      <w:tblPr/>
      <w:tcPr>
        <w:tcBorders>
          <w:top w:val="single" w:sz="8" w:space="0" w:color="F8485E" w:themeColor="accent4"/>
          <w:left w:val="nil"/>
          <w:bottom w:val="single" w:sz="8" w:space="0" w:color="F8485E" w:themeColor="accent4"/>
          <w:right w:val="nil"/>
          <w:insideH w:val="nil"/>
          <w:insideV w:val="nil"/>
        </w:tcBorders>
      </w:tcPr>
    </w:tblStylePr>
    <w:tblStylePr w:type="lastRow">
      <w:pPr>
        <w:spacing w:before="0" w:after="0" w:line="240" w:lineRule="auto"/>
      </w:pPr>
      <w:rPr>
        <w:b/>
        <w:bCs/>
      </w:rPr>
      <w:tblPr/>
      <w:tcPr>
        <w:tcBorders>
          <w:top w:val="single" w:sz="8" w:space="0" w:color="F8485E" w:themeColor="accent4"/>
          <w:left w:val="nil"/>
          <w:bottom w:val="single" w:sz="8" w:space="0" w:color="F8485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1D6" w:themeFill="accent4" w:themeFillTint="3F"/>
      </w:tcPr>
    </w:tblStylePr>
    <w:tblStylePr w:type="band1Horz">
      <w:tblPr/>
      <w:tcPr>
        <w:tcBorders>
          <w:left w:val="nil"/>
          <w:right w:val="nil"/>
          <w:insideH w:val="nil"/>
          <w:insideV w:val="nil"/>
        </w:tcBorders>
        <w:shd w:val="clear" w:color="auto" w:fill="FDD1D6" w:themeFill="accent4" w:themeFillTint="3F"/>
      </w:tcPr>
    </w:tblStylePr>
  </w:style>
  <w:style w:type="table" w:styleId="LightShading-Accent5">
    <w:name w:val="Light Shading Accent 5"/>
    <w:basedOn w:val="TableNormal"/>
    <w:uiPriority w:val="99"/>
    <w:semiHidden/>
    <w:unhideWhenUsed/>
    <w:rsid w:val="00911DE3"/>
    <w:pPr>
      <w:spacing w:line="240" w:lineRule="auto"/>
    </w:pPr>
    <w:rPr>
      <w:color w:val="5E1C1E" w:themeColor="accent5" w:themeShade="BF"/>
    </w:rPr>
    <w:tblPr>
      <w:tblStyleRowBandSize w:val="1"/>
      <w:tblStyleColBandSize w:val="1"/>
      <w:tblBorders>
        <w:top w:val="single" w:sz="8" w:space="0" w:color="7F2629" w:themeColor="accent5"/>
        <w:bottom w:val="single" w:sz="8" w:space="0" w:color="7F2629" w:themeColor="accent5"/>
      </w:tblBorders>
    </w:tblPr>
    <w:tblStylePr w:type="firstRow">
      <w:pPr>
        <w:spacing w:before="0" w:after="0" w:line="240" w:lineRule="auto"/>
      </w:pPr>
      <w:rPr>
        <w:b/>
        <w:bCs/>
      </w:rPr>
      <w:tblPr/>
      <w:tcPr>
        <w:tcBorders>
          <w:top w:val="single" w:sz="8" w:space="0" w:color="7F2629" w:themeColor="accent5"/>
          <w:left w:val="nil"/>
          <w:bottom w:val="single" w:sz="8" w:space="0" w:color="7F2629" w:themeColor="accent5"/>
          <w:right w:val="nil"/>
          <w:insideH w:val="nil"/>
          <w:insideV w:val="nil"/>
        </w:tcBorders>
      </w:tcPr>
    </w:tblStylePr>
    <w:tblStylePr w:type="lastRow">
      <w:pPr>
        <w:spacing w:before="0" w:after="0" w:line="240" w:lineRule="auto"/>
      </w:pPr>
      <w:rPr>
        <w:b/>
        <w:bCs/>
      </w:rPr>
      <w:tblPr/>
      <w:tcPr>
        <w:tcBorders>
          <w:top w:val="single" w:sz="8" w:space="0" w:color="7F2629" w:themeColor="accent5"/>
          <w:left w:val="nil"/>
          <w:bottom w:val="single" w:sz="8" w:space="0" w:color="7F262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BDBE" w:themeFill="accent5" w:themeFillTint="3F"/>
      </w:tcPr>
    </w:tblStylePr>
    <w:tblStylePr w:type="band1Horz">
      <w:tblPr/>
      <w:tcPr>
        <w:tcBorders>
          <w:left w:val="nil"/>
          <w:right w:val="nil"/>
          <w:insideH w:val="nil"/>
          <w:insideV w:val="nil"/>
        </w:tcBorders>
        <w:shd w:val="clear" w:color="auto" w:fill="EBBDBE" w:themeFill="accent5" w:themeFillTint="3F"/>
      </w:tcPr>
    </w:tblStylePr>
  </w:style>
  <w:style w:type="table" w:styleId="LightShading-Accent6">
    <w:name w:val="Light Shading Accent 6"/>
    <w:basedOn w:val="TableNormal"/>
    <w:uiPriority w:val="99"/>
    <w:semiHidden/>
    <w:unhideWhenUsed/>
    <w:rsid w:val="00911DE3"/>
    <w:pPr>
      <w:spacing w:line="240" w:lineRule="auto"/>
    </w:pPr>
    <w:rPr>
      <w:color w:val="0C464C" w:themeColor="accent6" w:themeShade="BF"/>
    </w:rPr>
    <w:tblPr>
      <w:tblStyleRowBandSize w:val="1"/>
      <w:tblStyleColBandSize w:val="1"/>
      <w:tblBorders>
        <w:top w:val="single" w:sz="8" w:space="0" w:color="115E67" w:themeColor="accent6"/>
        <w:bottom w:val="single" w:sz="8" w:space="0" w:color="115E67" w:themeColor="accent6"/>
      </w:tblBorders>
    </w:tblPr>
    <w:tblStylePr w:type="firstRow">
      <w:pPr>
        <w:spacing w:before="0" w:after="0" w:line="240" w:lineRule="auto"/>
      </w:pPr>
      <w:rPr>
        <w:b/>
        <w:bCs/>
      </w:rPr>
      <w:tblPr/>
      <w:tcPr>
        <w:tcBorders>
          <w:top w:val="single" w:sz="8" w:space="0" w:color="115E67" w:themeColor="accent6"/>
          <w:left w:val="nil"/>
          <w:bottom w:val="single" w:sz="8" w:space="0" w:color="115E67" w:themeColor="accent6"/>
          <w:right w:val="nil"/>
          <w:insideH w:val="nil"/>
          <w:insideV w:val="nil"/>
        </w:tcBorders>
      </w:tcPr>
    </w:tblStylePr>
    <w:tblStylePr w:type="lastRow">
      <w:pPr>
        <w:spacing w:before="0" w:after="0" w:line="240" w:lineRule="auto"/>
      </w:pPr>
      <w:rPr>
        <w:b/>
        <w:bCs/>
      </w:rPr>
      <w:tblPr/>
      <w:tcPr>
        <w:tcBorders>
          <w:top w:val="single" w:sz="8" w:space="0" w:color="115E67" w:themeColor="accent6"/>
          <w:left w:val="nil"/>
          <w:bottom w:val="single" w:sz="8" w:space="0" w:color="115E6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9F1" w:themeFill="accent6" w:themeFillTint="3F"/>
      </w:tcPr>
    </w:tblStylePr>
    <w:tblStylePr w:type="band1Horz">
      <w:tblPr/>
      <w:tcPr>
        <w:tcBorders>
          <w:left w:val="nil"/>
          <w:right w:val="nil"/>
          <w:insideH w:val="nil"/>
          <w:insideV w:val="nil"/>
        </w:tcBorders>
        <w:shd w:val="clear" w:color="auto" w:fill="ACE9F1" w:themeFill="accent6" w:themeFillTint="3F"/>
      </w:tcPr>
    </w:tblStylePr>
  </w:style>
  <w:style w:type="character" w:styleId="LineNumber">
    <w:name w:val="line number"/>
    <w:basedOn w:val="DefaultParagraphFont"/>
    <w:uiPriority w:val="99"/>
    <w:semiHidden/>
    <w:rsid w:val="00911DE3"/>
    <w:rPr>
      <w:lang w:val="en-US"/>
    </w:rPr>
  </w:style>
  <w:style w:type="paragraph" w:styleId="List">
    <w:name w:val="List"/>
    <w:basedOn w:val="Normal"/>
    <w:uiPriority w:val="99"/>
    <w:semiHidden/>
    <w:rsid w:val="00911DE3"/>
    <w:pPr>
      <w:ind w:left="283" w:hanging="283"/>
      <w:contextualSpacing/>
    </w:pPr>
  </w:style>
  <w:style w:type="paragraph" w:styleId="List2">
    <w:name w:val="List 2"/>
    <w:basedOn w:val="Normal"/>
    <w:uiPriority w:val="99"/>
    <w:semiHidden/>
    <w:rsid w:val="00911DE3"/>
    <w:pPr>
      <w:ind w:left="566" w:hanging="283"/>
      <w:contextualSpacing/>
    </w:pPr>
  </w:style>
  <w:style w:type="paragraph" w:styleId="List3">
    <w:name w:val="List 3"/>
    <w:basedOn w:val="Normal"/>
    <w:uiPriority w:val="99"/>
    <w:semiHidden/>
    <w:rsid w:val="00911DE3"/>
    <w:pPr>
      <w:ind w:left="849" w:hanging="283"/>
      <w:contextualSpacing/>
    </w:pPr>
  </w:style>
  <w:style w:type="paragraph" w:styleId="List4">
    <w:name w:val="List 4"/>
    <w:basedOn w:val="Normal"/>
    <w:uiPriority w:val="99"/>
    <w:semiHidden/>
    <w:rsid w:val="00911DE3"/>
    <w:pPr>
      <w:ind w:left="1132" w:hanging="283"/>
      <w:contextualSpacing/>
    </w:pPr>
  </w:style>
  <w:style w:type="paragraph" w:styleId="List5">
    <w:name w:val="List 5"/>
    <w:basedOn w:val="Normal"/>
    <w:uiPriority w:val="99"/>
    <w:semiHidden/>
    <w:rsid w:val="00911DE3"/>
    <w:pPr>
      <w:ind w:left="1415" w:hanging="283"/>
      <w:contextualSpacing/>
    </w:pPr>
  </w:style>
  <w:style w:type="paragraph" w:styleId="ListBullet">
    <w:name w:val="List Bullet"/>
    <w:basedOn w:val="Normal"/>
    <w:uiPriority w:val="2"/>
    <w:qFormat/>
    <w:rsid w:val="00A46FCD"/>
    <w:pPr>
      <w:numPr>
        <w:numId w:val="3"/>
      </w:numPr>
      <w:spacing w:after="240"/>
      <w:contextualSpacing/>
    </w:pPr>
    <w:rPr>
      <w:rFonts w:cs="Segoe UI"/>
    </w:rPr>
  </w:style>
  <w:style w:type="paragraph" w:styleId="ListBullet2">
    <w:name w:val="List Bullet 2"/>
    <w:basedOn w:val="Normal"/>
    <w:uiPriority w:val="2"/>
    <w:rsid w:val="00A46FCD"/>
    <w:pPr>
      <w:numPr>
        <w:ilvl w:val="1"/>
        <w:numId w:val="3"/>
      </w:numPr>
      <w:spacing w:after="240"/>
      <w:contextualSpacing/>
    </w:pPr>
    <w:rPr>
      <w:rFonts w:cs="Segoe UI"/>
    </w:rPr>
  </w:style>
  <w:style w:type="paragraph" w:styleId="ListBullet3">
    <w:name w:val="List Bullet 3"/>
    <w:basedOn w:val="Normal"/>
    <w:uiPriority w:val="2"/>
    <w:rsid w:val="00A46FCD"/>
    <w:pPr>
      <w:numPr>
        <w:ilvl w:val="2"/>
        <w:numId w:val="3"/>
      </w:numPr>
      <w:spacing w:after="240"/>
      <w:contextualSpacing/>
    </w:pPr>
    <w:rPr>
      <w:rFonts w:cs="Segoe UI"/>
    </w:rPr>
  </w:style>
  <w:style w:type="paragraph" w:styleId="ListBullet4">
    <w:name w:val="List Bullet 4"/>
    <w:basedOn w:val="Normal"/>
    <w:uiPriority w:val="2"/>
    <w:rsid w:val="00A46FCD"/>
    <w:pPr>
      <w:numPr>
        <w:ilvl w:val="3"/>
        <w:numId w:val="3"/>
      </w:numPr>
      <w:spacing w:after="240"/>
      <w:contextualSpacing/>
    </w:pPr>
    <w:rPr>
      <w:rFonts w:cs="Segoe UI"/>
    </w:rPr>
  </w:style>
  <w:style w:type="paragraph" w:styleId="ListBullet5">
    <w:name w:val="List Bullet 5"/>
    <w:basedOn w:val="Normal"/>
    <w:uiPriority w:val="2"/>
    <w:rsid w:val="00A46FCD"/>
    <w:pPr>
      <w:numPr>
        <w:ilvl w:val="4"/>
        <w:numId w:val="3"/>
      </w:numPr>
      <w:spacing w:after="240"/>
      <w:contextualSpacing/>
    </w:pPr>
    <w:rPr>
      <w:rFonts w:cs="Segoe UI"/>
    </w:r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495A71"/>
    <w:pPr>
      <w:numPr>
        <w:numId w:val="4"/>
      </w:numPr>
      <w:spacing w:after="240"/>
      <w:contextualSpacing/>
    </w:pPr>
    <w:rPr>
      <w:rFonts w:cs="Segoe UI"/>
    </w:rPr>
  </w:style>
  <w:style w:type="paragraph" w:styleId="ListNumber2">
    <w:name w:val="List Number 2"/>
    <w:basedOn w:val="Normal"/>
    <w:uiPriority w:val="2"/>
    <w:rsid w:val="00495A71"/>
    <w:pPr>
      <w:numPr>
        <w:ilvl w:val="1"/>
        <w:numId w:val="4"/>
      </w:numPr>
      <w:spacing w:after="240"/>
      <w:contextualSpacing/>
    </w:pPr>
    <w:rPr>
      <w:rFonts w:cs="Segoe UI"/>
    </w:rPr>
  </w:style>
  <w:style w:type="paragraph" w:styleId="ListNumber3">
    <w:name w:val="List Number 3"/>
    <w:basedOn w:val="Normal"/>
    <w:uiPriority w:val="2"/>
    <w:rsid w:val="00495A71"/>
    <w:pPr>
      <w:numPr>
        <w:ilvl w:val="2"/>
        <w:numId w:val="4"/>
      </w:numPr>
      <w:spacing w:after="240"/>
      <w:contextualSpacing/>
    </w:pPr>
    <w:rPr>
      <w:rFonts w:cs="Segoe UI"/>
    </w:rPr>
  </w:style>
  <w:style w:type="paragraph" w:styleId="ListNumber4">
    <w:name w:val="List Number 4"/>
    <w:basedOn w:val="Normal"/>
    <w:uiPriority w:val="2"/>
    <w:rsid w:val="00495A71"/>
    <w:pPr>
      <w:numPr>
        <w:ilvl w:val="3"/>
        <w:numId w:val="4"/>
      </w:numPr>
      <w:spacing w:after="240"/>
      <w:ind w:left="2721" w:hanging="1162"/>
      <w:contextualSpacing/>
    </w:pPr>
    <w:rPr>
      <w:rFonts w:cs="Segoe UI"/>
    </w:rPr>
  </w:style>
  <w:style w:type="paragraph" w:styleId="ListNumber5">
    <w:name w:val="List Number 5"/>
    <w:basedOn w:val="Normal"/>
    <w:uiPriority w:val="2"/>
    <w:rsid w:val="00495A71"/>
    <w:pPr>
      <w:numPr>
        <w:ilvl w:val="4"/>
        <w:numId w:val="4"/>
      </w:numPr>
      <w:tabs>
        <w:tab w:val="clear" w:pos="2268"/>
      </w:tabs>
      <w:spacing w:after="240"/>
      <w:ind w:left="2721" w:hanging="1162"/>
      <w:contextualSpacing/>
    </w:pPr>
    <w:rPr>
      <w:rFonts w:cs="Segoe UI"/>
    </w:rPr>
  </w:style>
  <w:style w:type="paragraph" w:styleId="ListParagraph">
    <w:name w:val="List Paragraph"/>
    <w:basedOn w:val="Normal"/>
    <w:uiPriority w:val="99"/>
    <w:semiHidden/>
    <w:qFormat/>
    <w:rsid w:val="003F47F3"/>
    <w:pPr>
      <w:spacing w:after="240" w:line="288" w:lineRule="auto"/>
      <w:ind w:left="720"/>
      <w:contextualSpacing/>
    </w:pPr>
    <w:rPr>
      <w:rFonts w:cs="Segoe UI"/>
    </w:rPr>
  </w:style>
  <w:style w:type="table" w:styleId="ListTable1Light">
    <w:name w:val="List Table 1 Light"/>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D7C29F" w:themeColor="accent1" w:themeTint="99"/>
        </w:tcBorders>
      </w:tcPr>
    </w:tblStylePr>
    <w:tblStylePr w:type="lastRow">
      <w:rPr>
        <w:b/>
        <w:bCs/>
      </w:rPr>
      <w:tblPr/>
      <w:tcPr>
        <w:tcBorders>
          <w:top w:val="single" w:sz="4" w:space="0" w:color="D7C29F" w:themeColor="accent1" w:themeTint="99"/>
        </w:tcBorders>
      </w:tcPr>
    </w:tblStylePr>
    <w:tblStylePr w:type="firstCol">
      <w:rPr>
        <w:b/>
        <w:bCs/>
      </w:rPr>
    </w:tblStylePr>
    <w:tblStylePr w:type="lastCol">
      <w:rPr>
        <w:b/>
        <w:bCs/>
      </w:rPr>
    </w:tblStylePr>
    <w:tblStylePr w:type="band1Vert">
      <w:tblPr/>
      <w:tcPr>
        <w:shd w:val="clear" w:color="auto" w:fill="F1EADF" w:themeFill="accent1" w:themeFillTint="33"/>
      </w:tcPr>
    </w:tblStylePr>
    <w:tblStylePr w:type="band1Horz">
      <w:tblPr/>
      <w:tcPr>
        <w:shd w:val="clear" w:color="auto" w:fill="F1EADF" w:themeFill="accent1" w:themeFillTint="33"/>
      </w:tcPr>
    </w:tblStylePr>
  </w:style>
  <w:style w:type="table" w:styleId="ListTable1Light-Accent2">
    <w:name w:val="List Table 1 Light Accent 2"/>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A4E3EB" w:themeColor="accent2" w:themeTint="99"/>
        </w:tcBorders>
      </w:tcPr>
    </w:tblStylePr>
    <w:tblStylePr w:type="lastRow">
      <w:rPr>
        <w:b/>
        <w:bCs/>
      </w:rPr>
      <w:tblPr/>
      <w:tcPr>
        <w:tcBorders>
          <w:top w:val="single" w:sz="4" w:space="0" w:color="A4E3EB" w:themeColor="accent2" w:themeTint="99"/>
        </w:tcBorders>
      </w:tcPr>
    </w:tblStylePr>
    <w:tblStylePr w:type="firstCol">
      <w:rPr>
        <w:b/>
        <w:bCs/>
      </w:rPr>
    </w:tblStylePr>
    <w:tblStylePr w:type="lastCol">
      <w:rPr>
        <w:b/>
        <w:bCs/>
      </w:rPr>
    </w:tblStylePr>
    <w:tblStylePr w:type="band1Vert">
      <w:tblPr/>
      <w:tcPr>
        <w:shd w:val="clear" w:color="auto" w:fill="E0F6F8" w:themeFill="accent2" w:themeFillTint="33"/>
      </w:tcPr>
    </w:tblStylePr>
    <w:tblStylePr w:type="band1Horz">
      <w:tblPr/>
      <w:tcPr>
        <w:shd w:val="clear" w:color="auto" w:fill="E0F6F8" w:themeFill="accent2" w:themeFillTint="33"/>
      </w:tcPr>
    </w:tblStylePr>
  </w:style>
  <w:style w:type="table" w:styleId="ListTable1Light-Accent3">
    <w:name w:val="List Table 1 Light Accent 3"/>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018CFF" w:themeColor="accent3" w:themeTint="99"/>
        </w:tcBorders>
      </w:tcPr>
    </w:tblStylePr>
    <w:tblStylePr w:type="lastRow">
      <w:rPr>
        <w:b/>
        <w:bCs/>
      </w:rPr>
      <w:tblPr/>
      <w:tcPr>
        <w:tcBorders>
          <w:top w:val="single" w:sz="4" w:space="0" w:color="018CFF" w:themeColor="accent3" w:themeTint="99"/>
        </w:tcBorders>
      </w:tcPr>
    </w:tblStylePr>
    <w:tblStylePr w:type="firstCol">
      <w:rPr>
        <w:b/>
        <w:bCs/>
      </w:rPr>
    </w:tblStylePr>
    <w:tblStylePr w:type="lastCol">
      <w:rPr>
        <w:b/>
        <w:bCs/>
      </w:rPr>
    </w:tblStylePr>
    <w:tblStylePr w:type="band1Vert">
      <w:tblPr/>
      <w:tcPr>
        <w:shd w:val="clear" w:color="auto" w:fill="AAD8FF" w:themeFill="accent3" w:themeFillTint="33"/>
      </w:tcPr>
    </w:tblStylePr>
    <w:tblStylePr w:type="band1Horz">
      <w:tblPr/>
      <w:tcPr>
        <w:shd w:val="clear" w:color="auto" w:fill="AAD8FF" w:themeFill="accent3" w:themeFillTint="33"/>
      </w:tcPr>
    </w:tblStylePr>
  </w:style>
  <w:style w:type="table" w:styleId="ListTable1Light-Accent4">
    <w:name w:val="List Table 1 Light Accent 4"/>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A919E" w:themeColor="accent4" w:themeTint="99"/>
        </w:tcBorders>
      </w:tcPr>
    </w:tblStylePr>
    <w:tblStylePr w:type="lastRow">
      <w:rPr>
        <w:b/>
        <w:bCs/>
      </w:rPr>
      <w:tblPr/>
      <w:tcPr>
        <w:tcBorders>
          <w:top w:val="single" w:sz="4" w:space="0" w:color="FA919E" w:themeColor="accent4" w:themeTint="99"/>
        </w:tcBorders>
      </w:tcPr>
    </w:tblStylePr>
    <w:tblStylePr w:type="firstCol">
      <w:rPr>
        <w:b/>
        <w:bCs/>
      </w:rPr>
    </w:tblStylePr>
    <w:tblStylePr w:type="lastCol">
      <w:rPr>
        <w:b/>
        <w:bCs/>
      </w:rPr>
    </w:tblStylePr>
    <w:tblStylePr w:type="band1Vert">
      <w:tblPr/>
      <w:tcPr>
        <w:shd w:val="clear" w:color="auto" w:fill="FDDADE" w:themeFill="accent4" w:themeFillTint="33"/>
      </w:tcPr>
    </w:tblStylePr>
    <w:tblStylePr w:type="band1Horz">
      <w:tblPr/>
      <w:tcPr>
        <w:shd w:val="clear" w:color="auto" w:fill="FDDADE" w:themeFill="accent4" w:themeFillTint="33"/>
      </w:tcPr>
    </w:tblStylePr>
  </w:style>
  <w:style w:type="table" w:styleId="ListTable1Light-Accent5">
    <w:name w:val="List Table 1 Light Accent 5"/>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CF5F63" w:themeColor="accent5" w:themeTint="99"/>
        </w:tcBorders>
      </w:tcPr>
    </w:tblStylePr>
    <w:tblStylePr w:type="lastRow">
      <w:rPr>
        <w:b/>
        <w:bCs/>
      </w:rPr>
      <w:tblPr/>
      <w:tcPr>
        <w:tcBorders>
          <w:top w:val="single" w:sz="4" w:space="0" w:color="CF5F63" w:themeColor="accent5" w:themeTint="99"/>
        </w:tcBorders>
      </w:tcPr>
    </w:tblStylePr>
    <w:tblStylePr w:type="firstCol">
      <w:rPr>
        <w:b/>
        <w:bCs/>
      </w:rPr>
    </w:tblStylePr>
    <w:tblStylePr w:type="lastCol">
      <w:rPr>
        <w:b/>
        <w:bCs/>
      </w:rPr>
    </w:tblStylePr>
    <w:tblStylePr w:type="band1Vert">
      <w:tblPr/>
      <w:tcPr>
        <w:shd w:val="clear" w:color="auto" w:fill="EFC9CB" w:themeFill="accent5" w:themeFillTint="33"/>
      </w:tcPr>
    </w:tblStylePr>
    <w:tblStylePr w:type="band1Horz">
      <w:tblPr/>
      <w:tcPr>
        <w:shd w:val="clear" w:color="auto" w:fill="EFC9CB" w:themeFill="accent5" w:themeFillTint="33"/>
      </w:tcPr>
    </w:tblStylePr>
  </w:style>
  <w:style w:type="table" w:styleId="ListTable1Light-Accent6">
    <w:name w:val="List Table 1 Light Accent 6"/>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36CCDD" w:themeColor="accent6" w:themeTint="99"/>
        </w:tcBorders>
      </w:tcPr>
    </w:tblStylePr>
    <w:tblStylePr w:type="lastRow">
      <w:rPr>
        <w:b/>
        <w:bCs/>
      </w:rPr>
      <w:tblPr/>
      <w:tcPr>
        <w:tcBorders>
          <w:top w:val="single" w:sz="4" w:space="0" w:color="36CCDD" w:themeColor="accent6" w:themeTint="99"/>
        </w:tcBorders>
      </w:tcPr>
    </w:tblStylePr>
    <w:tblStylePr w:type="firstCol">
      <w:rPr>
        <w:b/>
        <w:bCs/>
      </w:rPr>
    </w:tblStylePr>
    <w:tblStylePr w:type="lastCol">
      <w:rPr>
        <w:b/>
        <w:bCs/>
      </w:rPr>
    </w:tblStylePr>
    <w:tblStylePr w:type="band1Vert">
      <w:tblPr/>
      <w:tcPr>
        <w:shd w:val="clear" w:color="auto" w:fill="BCEEF4" w:themeFill="accent6" w:themeFillTint="33"/>
      </w:tcPr>
    </w:tblStylePr>
    <w:tblStylePr w:type="band1Horz">
      <w:tblPr/>
      <w:tcPr>
        <w:shd w:val="clear" w:color="auto" w:fill="BCEEF4" w:themeFill="accent6" w:themeFillTint="33"/>
      </w:tcPr>
    </w:tblStylePr>
  </w:style>
  <w:style w:type="table" w:styleId="ListTable2">
    <w:name w:val="List Table 2"/>
    <w:basedOn w:val="TableNormal"/>
    <w:uiPriority w:val="99"/>
    <w:rsid w:val="00911DE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911DE3"/>
    <w:pPr>
      <w:spacing w:line="240" w:lineRule="auto"/>
    </w:pPr>
    <w:tblPr>
      <w:tblStyleRowBandSize w:val="1"/>
      <w:tblStyleColBandSize w:val="1"/>
      <w:tblBorders>
        <w:top w:val="single" w:sz="4" w:space="0" w:color="D7C29F" w:themeColor="accent1" w:themeTint="99"/>
        <w:bottom w:val="single" w:sz="4" w:space="0" w:color="D7C29F" w:themeColor="accent1" w:themeTint="99"/>
        <w:insideH w:val="single" w:sz="4" w:space="0" w:color="D7C29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EADF" w:themeFill="accent1" w:themeFillTint="33"/>
      </w:tcPr>
    </w:tblStylePr>
    <w:tblStylePr w:type="band1Horz">
      <w:tblPr/>
      <w:tcPr>
        <w:shd w:val="clear" w:color="auto" w:fill="F1EADF" w:themeFill="accent1" w:themeFillTint="33"/>
      </w:tcPr>
    </w:tblStylePr>
  </w:style>
  <w:style w:type="table" w:styleId="ListTable2-Accent2">
    <w:name w:val="List Table 2 Accent 2"/>
    <w:basedOn w:val="TableNormal"/>
    <w:uiPriority w:val="99"/>
    <w:rsid w:val="00911DE3"/>
    <w:pPr>
      <w:spacing w:line="240" w:lineRule="auto"/>
    </w:pPr>
    <w:tblPr>
      <w:tblStyleRowBandSize w:val="1"/>
      <w:tblStyleColBandSize w:val="1"/>
      <w:tblBorders>
        <w:top w:val="single" w:sz="4" w:space="0" w:color="A4E3EB" w:themeColor="accent2" w:themeTint="99"/>
        <w:bottom w:val="single" w:sz="4" w:space="0" w:color="A4E3EB" w:themeColor="accent2" w:themeTint="99"/>
        <w:insideH w:val="single" w:sz="4" w:space="0" w:color="A4E3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6F8" w:themeFill="accent2" w:themeFillTint="33"/>
      </w:tcPr>
    </w:tblStylePr>
    <w:tblStylePr w:type="band1Horz">
      <w:tblPr/>
      <w:tcPr>
        <w:shd w:val="clear" w:color="auto" w:fill="E0F6F8" w:themeFill="accent2" w:themeFillTint="33"/>
      </w:tcPr>
    </w:tblStylePr>
  </w:style>
  <w:style w:type="table" w:styleId="ListTable2-Accent3">
    <w:name w:val="List Table 2 Accent 3"/>
    <w:basedOn w:val="TableNormal"/>
    <w:uiPriority w:val="99"/>
    <w:rsid w:val="00911DE3"/>
    <w:pPr>
      <w:spacing w:line="240" w:lineRule="auto"/>
    </w:pPr>
    <w:tblPr>
      <w:tblStyleRowBandSize w:val="1"/>
      <w:tblStyleColBandSize w:val="1"/>
      <w:tblBorders>
        <w:top w:val="single" w:sz="4" w:space="0" w:color="018CFF" w:themeColor="accent3" w:themeTint="99"/>
        <w:bottom w:val="single" w:sz="4" w:space="0" w:color="018CFF" w:themeColor="accent3" w:themeTint="99"/>
        <w:insideH w:val="single" w:sz="4" w:space="0" w:color="018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D8FF" w:themeFill="accent3" w:themeFillTint="33"/>
      </w:tcPr>
    </w:tblStylePr>
    <w:tblStylePr w:type="band1Horz">
      <w:tblPr/>
      <w:tcPr>
        <w:shd w:val="clear" w:color="auto" w:fill="AAD8FF" w:themeFill="accent3" w:themeFillTint="33"/>
      </w:tcPr>
    </w:tblStylePr>
  </w:style>
  <w:style w:type="table" w:styleId="ListTable2-Accent4">
    <w:name w:val="List Table 2 Accent 4"/>
    <w:basedOn w:val="TableNormal"/>
    <w:uiPriority w:val="99"/>
    <w:rsid w:val="00911DE3"/>
    <w:pPr>
      <w:spacing w:line="240" w:lineRule="auto"/>
    </w:pPr>
    <w:tblPr>
      <w:tblStyleRowBandSize w:val="1"/>
      <w:tblStyleColBandSize w:val="1"/>
      <w:tblBorders>
        <w:top w:val="single" w:sz="4" w:space="0" w:color="FA919E" w:themeColor="accent4" w:themeTint="99"/>
        <w:bottom w:val="single" w:sz="4" w:space="0" w:color="FA919E" w:themeColor="accent4" w:themeTint="99"/>
        <w:insideH w:val="single" w:sz="4" w:space="0" w:color="FA919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DADE" w:themeFill="accent4" w:themeFillTint="33"/>
      </w:tcPr>
    </w:tblStylePr>
    <w:tblStylePr w:type="band1Horz">
      <w:tblPr/>
      <w:tcPr>
        <w:shd w:val="clear" w:color="auto" w:fill="FDDADE" w:themeFill="accent4" w:themeFillTint="33"/>
      </w:tcPr>
    </w:tblStylePr>
  </w:style>
  <w:style w:type="table" w:styleId="ListTable2-Accent5">
    <w:name w:val="List Table 2 Accent 5"/>
    <w:basedOn w:val="TableNormal"/>
    <w:uiPriority w:val="99"/>
    <w:rsid w:val="00911DE3"/>
    <w:pPr>
      <w:spacing w:line="240" w:lineRule="auto"/>
    </w:pPr>
    <w:tblPr>
      <w:tblStyleRowBandSize w:val="1"/>
      <w:tblStyleColBandSize w:val="1"/>
      <w:tblBorders>
        <w:top w:val="single" w:sz="4" w:space="0" w:color="CF5F63" w:themeColor="accent5" w:themeTint="99"/>
        <w:bottom w:val="single" w:sz="4" w:space="0" w:color="CF5F63" w:themeColor="accent5" w:themeTint="99"/>
        <w:insideH w:val="single" w:sz="4" w:space="0" w:color="CF5F6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C9CB" w:themeFill="accent5" w:themeFillTint="33"/>
      </w:tcPr>
    </w:tblStylePr>
    <w:tblStylePr w:type="band1Horz">
      <w:tblPr/>
      <w:tcPr>
        <w:shd w:val="clear" w:color="auto" w:fill="EFC9CB" w:themeFill="accent5" w:themeFillTint="33"/>
      </w:tcPr>
    </w:tblStylePr>
  </w:style>
  <w:style w:type="table" w:styleId="ListTable2-Accent6">
    <w:name w:val="List Table 2 Accent 6"/>
    <w:basedOn w:val="TableNormal"/>
    <w:uiPriority w:val="99"/>
    <w:rsid w:val="00911DE3"/>
    <w:pPr>
      <w:spacing w:line="240" w:lineRule="auto"/>
    </w:pPr>
    <w:tblPr>
      <w:tblStyleRowBandSize w:val="1"/>
      <w:tblStyleColBandSize w:val="1"/>
      <w:tblBorders>
        <w:top w:val="single" w:sz="4" w:space="0" w:color="36CCDD" w:themeColor="accent6" w:themeTint="99"/>
        <w:bottom w:val="single" w:sz="4" w:space="0" w:color="36CCDD" w:themeColor="accent6" w:themeTint="99"/>
        <w:insideH w:val="single" w:sz="4" w:space="0" w:color="36CCD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EEF4" w:themeFill="accent6" w:themeFillTint="33"/>
      </w:tcPr>
    </w:tblStylePr>
    <w:tblStylePr w:type="band1Horz">
      <w:tblPr/>
      <w:tcPr>
        <w:shd w:val="clear" w:color="auto" w:fill="BCEEF4" w:themeFill="accent6" w:themeFillTint="33"/>
      </w:tcPr>
    </w:tblStylePr>
  </w:style>
  <w:style w:type="table" w:styleId="ListTable3">
    <w:name w:val="List Table 3"/>
    <w:basedOn w:val="TableNormal"/>
    <w:uiPriority w:val="99"/>
    <w:rsid w:val="00911DE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911DE3"/>
    <w:pPr>
      <w:spacing w:line="240" w:lineRule="auto"/>
    </w:pPr>
    <w:tblPr>
      <w:tblStyleRowBandSize w:val="1"/>
      <w:tblStyleColBandSize w:val="1"/>
      <w:tblBorders>
        <w:top w:val="single" w:sz="4" w:space="0" w:color="BD9B60" w:themeColor="accent1"/>
        <w:left w:val="single" w:sz="4" w:space="0" w:color="BD9B60" w:themeColor="accent1"/>
        <w:bottom w:val="single" w:sz="4" w:space="0" w:color="BD9B60" w:themeColor="accent1"/>
        <w:right w:val="single" w:sz="4" w:space="0" w:color="BD9B60" w:themeColor="accent1"/>
      </w:tblBorders>
    </w:tblPr>
    <w:tblStylePr w:type="firstRow">
      <w:rPr>
        <w:b/>
        <w:bCs/>
        <w:color w:val="FFFFFF" w:themeColor="background1"/>
      </w:rPr>
      <w:tblPr/>
      <w:tcPr>
        <w:shd w:val="clear" w:color="auto" w:fill="BD9B60" w:themeFill="accent1"/>
      </w:tcPr>
    </w:tblStylePr>
    <w:tblStylePr w:type="lastRow">
      <w:rPr>
        <w:b/>
        <w:bCs/>
      </w:rPr>
      <w:tblPr/>
      <w:tcPr>
        <w:tcBorders>
          <w:top w:val="double" w:sz="4" w:space="0" w:color="BD9B6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D9B60" w:themeColor="accent1"/>
          <w:right w:val="single" w:sz="4" w:space="0" w:color="BD9B60" w:themeColor="accent1"/>
        </w:tcBorders>
      </w:tcPr>
    </w:tblStylePr>
    <w:tblStylePr w:type="band1Horz">
      <w:tblPr/>
      <w:tcPr>
        <w:tcBorders>
          <w:top w:val="single" w:sz="4" w:space="0" w:color="BD9B60" w:themeColor="accent1"/>
          <w:bottom w:val="single" w:sz="4" w:space="0" w:color="BD9B6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9B60" w:themeColor="accent1"/>
          <w:left w:val="nil"/>
        </w:tcBorders>
      </w:tcPr>
    </w:tblStylePr>
    <w:tblStylePr w:type="swCell">
      <w:tblPr/>
      <w:tcPr>
        <w:tcBorders>
          <w:top w:val="double" w:sz="4" w:space="0" w:color="BD9B60" w:themeColor="accent1"/>
          <w:right w:val="nil"/>
        </w:tcBorders>
      </w:tcPr>
    </w:tblStylePr>
  </w:style>
  <w:style w:type="table" w:styleId="ListTable3-Accent2">
    <w:name w:val="List Table 3 Accent 2"/>
    <w:basedOn w:val="TableNormal"/>
    <w:uiPriority w:val="99"/>
    <w:rsid w:val="00911DE3"/>
    <w:pPr>
      <w:spacing w:line="240" w:lineRule="auto"/>
    </w:pPr>
    <w:tblPr>
      <w:tblStyleRowBandSize w:val="1"/>
      <w:tblStyleColBandSize w:val="1"/>
      <w:tblBorders>
        <w:top w:val="single" w:sz="4" w:space="0" w:color="68D2DF" w:themeColor="accent2"/>
        <w:left w:val="single" w:sz="4" w:space="0" w:color="68D2DF" w:themeColor="accent2"/>
        <w:bottom w:val="single" w:sz="4" w:space="0" w:color="68D2DF" w:themeColor="accent2"/>
        <w:right w:val="single" w:sz="4" w:space="0" w:color="68D2DF" w:themeColor="accent2"/>
      </w:tblBorders>
    </w:tblPr>
    <w:tblStylePr w:type="firstRow">
      <w:rPr>
        <w:b/>
        <w:bCs/>
        <w:color w:val="FFFFFF" w:themeColor="background1"/>
      </w:rPr>
      <w:tblPr/>
      <w:tcPr>
        <w:shd w:val="clear" w:color="auto" w:fill="68D2DF" w:themeFill="accent2"/>
      </w:tcPr>
    </w:tblStylePr>
    <w:tblStylePr w:type="lastRow">
      <w:rPr>
        <w:b/>
        <w:bCs/>
      </w:rPr>
      <w:tblPr/>
      <w:tcPr>
        <w:tcBorders>
          <w:top w:val="double" w:sz="4" w:space="0" w:color="68D2D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D2DF" w:themeColor="accent2"/>
          <w:right w:val="single" w:sz="4" w:space="0" w:color="68D2DF" w:themeColor="accent2"/>
        </w:tcBorders>
      </w:tcPr>
    </w:tblStylePr>
    <w:tblStylePr w:type="band1Horz">
      <w:tblPr/>
      <w:tcPr>
        <w:tcBorders>
          <w:top w:val="single" w:sz="4" w:space="0" w:color="68D2DF" w:themeColor="accent2"/>
          <w:bottom w:val="single" w:sz="4" w:space="0" w:color="68D2D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D2DF" w:themeColor="accent2"/>
          <w:left w:val="nil"/>
        </w:tcBorders>
      </w:tcPr>
    </w:tblStylePr>
    <w:tblStylePr w:type="swCell">
      <w:tblPr/>
      <w:tcPr>
        <w:tcBorders>
          <w:top w:val="double" w:sz="4" w:space="0" w:color="68D2DF" w:themeColor="accent2"/>
          <w:right w:val="nil"/>
        </w:tcBorders>
      </w:tcPr>
    </w:tblStylePr>
  </w:style>
  <w:style w:type="table" w:styleId="ListTable3-Accent3">
    <w:name w:val="List Table 3 Accent 3"/>
    <w:basedOn w:val="TableNormal"/>
    <w:uiPriority w:val="99"/>
    <w:rsid w:val="00911DE3"/>
    <w:pPr>
      <w:spacing w:line="240" w:lineRule="auto"/>
    </w:pPr>
    <w:tblPr>
      <w:tblStyleRowBandSize w:val="1"/>
      <w:tblStyleColBandSize w:val="1"/>
      <w:tblBorders>
        <w:top w:val="single" w:sz="4" w:space="0" w:color="003057" w:themeColor="accent3"/>
        <w:left w:val="single" w:sz="4" w:space="0" w:color="003057" w:themeColor="accent3"/>
        <w:bottom w:val="single" w:sz="4" w:space="0" w:color="003057" w:themeColor="accent3"/>
        <w:right w:val="single" w:sz="4" w:space="0" w:color="003057" w:themeColor="accent3"/>
      </w:tblBorders>
    </w:tblPr>
    <w:tblStylePr w:type="firstRow">
      <w:rPr>
        <w:b/>
        <w:bCs/>
        <w:color w:val="FFFFFF" w:themeColor="background1"/>
      </w:rPr>
      <w:tblPr/>
      <w:tcPr>
        <w:shd w:val="clear" w:color="auto" w:fill="003057" w:themeFill="accent3"/>
      </w:tcPr>
    </w:tblStylePr>
    <w:tblStylePr w:type="lastRow">
      <w:rPr>
        <w:b/>
        <w:bCs/>
      </w:rPr>
      <w:tblPr/>
      <w:tcPr>
        <w:tcBorders>
          <w:top w:val="double" w:sz="4" w:space="0" w:color="00305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3057" w:themeColor="accent3"/>
          <w:right w:val="single" w:sz="4" w:space="0" w:color="003057" w:themeColor="accent3"/>
        </w:tcBorders>
      </w:tcPr>
    </w:tblStylePr>
    <w:tblStylePr w:type="band1Horz">
      <w:tblPr/>
      <w:tcPr>
        <w:tcBorders>
          <w:top w:val="single" w:sz="4" w:space="0" w:color="003057" w:themeColor="accent3"/>
          <w:bottom w:val="single" w:sz="4" w:space="0" w:color="00305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3057" w:themeColor="accent3"/>
          <w:left w:val="nil"/>
        </w:tcBorders>
      </w:tcPr>
    </w:tblStylePr>
    <w:tblStylePr w:type="swCell">
      <w:tblPr/>
      <w:tcPr>
        <w:tcBorders>
          <w:top w:val="double" w:sz="4" w:space="0" w:color="003057" w:themeColor="accent3"/>
          <w:right w:val="nil"/>
        </w:tcBorders>
      </w:tcPr>
    </w:tblStylePr>
  </w:style>
  <w:style w:type="table" w:styleId="ListTable3-Accent4">
    <w:name w:val="List Table 3 Accent 4"/>
    <w:basedOn w:val="TableNormal"/>
    <w:uiPriority w:val="99"/>
    <w:rsid w:val="00911DE3"/>
    <w:pPr>
      <w:spacing w:line="240" w:lineRule="auto"/>
    </w:pPr>
    <w:tblPr>
      <w:tblStyleRowBandSize w:val="1"/>
      <w:tblStyleColBandSize w:val="1"/>
      <w:tblBorders>
        <w:top w:val="single" w:sz="4" w:space="0" w:color="F8485E" w:themeColor="accent4"/>
        <w:left w:val="single" w:sz="4" w:space="0" w:color="F8485E" w:themeColor="accent4"/>
        <w:bottom w:val="single" w:sz="4" w:space="0" w:color="F8485E" w:themeColor="accent4"/>
        <w:right w:val="single" w:sz="4" w:space="0" w:color="F8485E" w:themeColor="accent4"/>
      </w:tblBorders>
    </w:tblPr>
    <w:tblStylePr w:type="firstRow">
      <w:rPr>
        <w:b/>
        <w:bCs/>
        <w:color w:val="FFFFFF" w:themeColor="background1"/>
      </w:rPr>
      <w:tblPr/>
      <w:tcPr>
        <w:shd w:val="clear" w:color="auto" w:fill="F8485E" w:themeFill="accent4"/>
      </w:tcPr>
    </w:tblStylePr>
    <w:tblStylePr w:type="lastRow">
      <w:rPr>
        <w:b/>
        <w:bCs/>
      </w:rPr>
      <w:tblPr/>
      <w:tcPr>
        <w:tcBorders>
          <w:top w:val="double" w:sz="4" w:space="0" w:color="F8485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485E" w:themeColor="accent4"/>
          <w:right w:val="single" w:sz="4" w:space="0" w:color="F8485E" w:themeColor="accent4"/>
        </w:tcBorders>
      </w:tcPr>
    </w:tblStylePr>
    <w:tblStylePr w:type="band1Horz">
      <w:tblPr/>
      <w:tcPr>
        <w:tcBorders>
          <w:top w:val="single" w:sz="4" w:space="0" w:color="F8485E" w:themeColor="accent4"/>
          <w:bottom w:val="single" w:sz="4" w:space="0" w:color="F8485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485E" w:themeColor="accent4"/>
          <w:left w:val="nil"/>
        </w:tcBorders>
      </w:tcPr>
    </w:tblStylePr>
    <w:tblStylePr w:type="swCell">
      <w:tblPr/>
      <w:tcPr>
        <w:tcBorders>
          <w:top w:val="double" w:sz="4" w:space="0" w:color="F8485E" w:themeColor="accent4"/>
          <w:right w:val="nil"/>
        </w:tcBorders>
      </w:tcPr>
    </w:tblStylePr>
  </w:style>
  <w:style w:type="table" w:styleId="ListTable3-Accent5">
    <w:name w:val="List Table 3 Accent 5"/>
    <w:basedOn w:val="TableNormal"/>
    <w:uiPriority w:val="99"/>
    <w:rsid w:val="00911DE3"/>
    <w:pPr>
      <w:spacing w:line="240" w:lineRule="auto"/>
    </w:pPr>
    <w:tblPr>
      <w:tblStyleRowBandSize w:val="1"/>
      <w:tblStyleColBandSize w:val="1"/>
      <w:tblBorders>
        <w:top w:val="single" w:sz="4" w:space="0" w:color="7F2629" w:themeColor="accent5"/>
        <w:left w:val="single" w:sz="4" w:space="0" w:color="7F2629" w:themeColor="accent5"/>
        <w:bottom w:val="single" w:sz="4" w:space="0" w:color="7F2629" w:themeColor="accent5"/>
        <w:right w:val="single" w:sz="4" w:space="0" w:color="7F2629" w:themeColor="accent5"/>
      </w:tblBorders>
    </w:tblPr>
    <w:tblStylePr w:type="firstRow">
      <w:rPr>
        <w:b/>
        <w:bCs/>
        <w:color w:val="FFFFFF" w:themeColor="background1"/>
      </w:rPr>
      <w:tblPr/>
      <w:tcPr>
        <w:shd w:val="clear" w:color="auto" w:fill="7F2629" w:themeFill="accent5"/>
      </w:tcPr>
    </w:tblStylePr>
    <w:tblStylePr w:type="lastRow">
      <w:rPr>
        <w:b/>
        <w:bCs/>
      </w:rPr>
      <w:tblPr/>
      <w:tcPr>
        <w:tcBorders>
          <w:top w:val="double" w:sz="4" w:space="0" w:color="7F262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2629" w:themeColor="accent5"/>
          <w:right w:val="single" w:sz="4" w:space="0" w:color="7F2629" w:themeColor="accent5"/>
        </w:tcBorders>
      </w:tcPr>
    </w:tblStylePr>
    <w:tblStylePr w:type="band1Horz">
      <w:tblPr/>
      <w:tcPr>
        <w:tcBorders>
          <w:top w:val="single" w:sz="4" w:space="0" w:color="7F2629" w:themeColor="accent5"/>
          <w:bottom w:val="single" w:sz="4" w:space="0" w:color="7F262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2629" w:themeColor="accent5"/>
          <w:left w:val="nil"/>
        </w:tcBorders>
      </w:tcPr>
    </w:tblStylePr>
    <w:tblStylePr w:type="swCell">
      <w:tblPr/>
      <w:tcPr>
        <w:tcBorders>
          <w:top w:val="double" w:sz="4" w:space="0" w:color="7F2629" w:themeColor="accent5"/>
          <w:right w:val="nil"/>
        </w:tcBorders>
      </w:tcPr>
    </w:tblStylePr>
  </w:style>
  <w:style w:type="table" w:styleId="ListTable3-Accent6">
    <w:name w:val="List Table 3 Accent 6"/>
    <w:basedOn w:val="TableNormal"/>
    <w:uiPriority w:val="99"/>
    <w:rsid w:val="00911DE3"/>
    <w:pPr>
      <w:spacing w:line="240" w:lineRule="auto"/>
    </w:pPr>
    <w:tblPr>
      <w:tblStyleRowBandSize w:val="1"/>
      <w:tblStyleColBandSize w:val="1"/>
      <w:tblBorders>
        <w:top w:val="single" w:sz="4" w:space="0" w:color="115E67" w:themeColor="accent6"/>
        <w:left w:val="single" w:sz="4" w:space="0" w:color="115E67" w:themeColor="accent6"/>
        <w:bottom w:val="single" w:sz="4" w:space="0" w:color="115E67" w:themeColor="accent6"/>
        <w:right w:val="single" w:sz="4" w:space="0" w:color="115E67" w:themeColor="accent6"/>
      </w:tblBorders>
    </w:tblPr>
    <w:tblStylePr w:type="firstRow">
      <w:rPr>
        <w:b/>
        <w:bCs/>
        <w:color w:val="FFFFFF" w:themeColor="background1"/>
      </w:rPr>
      <w:tblPr/>
      <w:tcPr>
        <w:shd w:val="clear" w:color="auto" w:fill="115E67" w:themeFill="accent6"/>
      </w:tcPr>
    </w:tblStylePr>
    <w:tblStylePr w:type="lastRow">
      <w:rPr>
        <w:b/>
        <w:bCs/>
      </w:rPr>
      <w:tblPr/>
      <w:tcPr>
        <w:tcBorders>
          <w:top w:val="double" w:sz="4" w:space="0" w:color="115E6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5E67" w:themeColor="accent6"/>
          <w:right w:val="single" w:sz="4" w:space="0" w:color="115E67" w:themeColor="accent6"/>
        </w:tcBorders>
      </w:tcPr>
    </w:tblStylePr>
    <w:tblStylePr w:type="band1Horz">
      <w:tblPr/>
      <w:tcPr>
        <w:tcBorders>
          <w:top w:val="single" w:sz="4" w:space="0" w:color="115E67" w:themeColor="accent6"/>
          <w:bottom w:val="single" w:sz="4" w:space="0" w:color="115E6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5E67" w:themeColor="accent6"/>
          <w:left w:val="nil"/>
        </w:tcBorders>
      </w:tcPr>
    </w:tblStylePr>
    <w:tblStylePr w:type="swCell">
      <w:tblPr/>
      <w:tcPr>
        <w:tcBorders>
          <w:top w:val="double" w:sz="4" w:space="0" w:color="115E67" w:themeColor="accent6"/>
          <w:right w:val="nil"/>
        </w:tcBorders>
      </w:tcPr>
    </w:tblStylePr>
  </w:style>
  <w:style w:type="table" w:styleId="ListTable4">
    <w:name w:val="List Table 4"/>
    <w:basedOn w:val="TableNormal"/>
    <w:uiPriority w:val="99"/>
    <w:rsid w:val="00911DE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911DE3"/>
    <w:pPr>
      <w:spacing w:line="240" w:lineRule="auto"/>
    </w:pPr>
    <w:tblPr>
      <w:tblStyleRowBandSize w:val="1"/>
      <w:tblStyleColBandSize w:val="1"/>
      <w:tblBorders>
        <w:top w:val="single" w:sz="4" w:space="0" w:color="D7C29F" w:themeColor="accent1" w:themeTint="99"/>
        <w:left w:val="single" w:sz="4" w:space="0" w:color="D7C29F" w:themeColor="accent1" w:themeTint="99"/>
        <w:bottom w:val="single" w:sz="4" w:space="0" w:color="D7C29F" w:themeColor="accent1" w:themeTint="99"/>
        <w:right w:val="single" w:sz="4" w:space="0" w:color="D7C29F" w:themeColor="accent1" w:themeTint="99"/>
        <w:insideH w:val="single" w:sz="4" w:space="0" w:color="D7C29F" w:themeColor="accent1" w:themeTint="99"/>
      </w:tblBorders>
    </w:tblPr>
    <w:tblStylePr w:type="firstRow">
      <w:rPr>
        <w:b/>
        <w:bCs/>
        <w:color w:val="FFFFFF" w:themeColor="background1"/>
      </w:rPr>
      <w:tblPr/>
      <w:tcPr>
        <w:tcBorders>
          <w:top w:val="single" w:sz="4" w:space="0" w:color="BD9B60" w:themeColor="accent1"/>
          <w:left w:val="single" w:sz="4" w:space="0" w:color="BD9B60" w:themeColor="accent1"/>
          <w:bottom w:val="single" w:sz="4" w:space="0" w:color="BD9B60" w:themeColor="accent1"/>
          <w:right w:val="single" w:sz="4" w:space="0" w:color="BD9B60" w:themeColor="accent1"/>
          <w:insideH w:val="nil"/>
        </w:tcBorders>
        <w:shd w:val="clear" w:color="auto" w:fill="BD9B60" w:themeFill="accent1"/>
      </w:tcPr>
    </w:tblStylePr>
    <w:tblStylePr w:type="lastRow">
      <w:rPr>
        <w:b/>
        <w:bCs/>
      </w:rPr>
      <w:tblPr/>
      <w:tcPr>
        <w:tcBorders>
          <w:top w:val="double" w:sz="4" w:space="0" w:color="D7C29F" w:themeColor="accent1" w:themeTint="99"/>
        </w:tcBorders>
      </w:tcPr>
    </w:tblStylePr>
    <w:tblStylePr w:type="firstCol">
      <w:rPr>
        <w:b/>
        <w:bCs/>
      </w:rPr>
    </w:tblStylePr>
    <w:tblStylePr w:type="lastCol">
      <w:rPr>
        <w:b/>
        <w:bCs/>
      </w:rPr>
    </w:tblStylePr>
    <w:tblStylePr w:type="band1Vert">
      <w:tblPr/>
      <w:tcPr>
        <w:shd w:val="clear" w:color="auto" w:fill="F1EADF" w:themeFill="accent1" w:themeFillTint="33"/>
      </w:tcPr>
    </w:tblStylePr>
    <w:tblStylePr w:type="band1Horz">
      <w:tblPr/>
      <w:tcPr>
        <w:shd w:val="clear" w:color="auto" w:fill="F1EADF" w:themeFill="accent1" w:themeFillTint="33"/>
      </w:tcPr>
    </w:tblStylePr>
  </w:style>
  <w:style w:type="table" w:styleId="ListTable4-Accent2">
    <w:name w:val="List Table 4 Accent 2"/>
    <w:basedOn w:val="TableNormal"/>
    <w:uiPriority w:val="99"/>
    <w:rsid w:val="00911DE3"/>
    <w:pPr>
      <w:spacing w:line="240" w:lineRule="auto"/>
    </w:pPr>
    <w:tblPr>
      <w:tblStyleRowBandSize w:val="1"/>
      <w:tblStyleColBandSize w:val="1"/>
      <w:tblBorders>
        <w:top w:val="single" w:sz="4" w:space="0" w:color="A4E3EB" w:themeColor="accent2" w:themeTint="99"/>
        <w:left w:val="single" w:sz="4" w:space="0" w:color="A4E3EB" w:themeColor="accent2" w:themeTint="99"/>
        <w:bottom w:val="single" w:sz="4" w:space="0" w:color="A4E3EB" w:themeColor="accent2" w:themeTint="99"/>
        <w:right w:val="single" w:sz="4" w:space="0" w:color="A4E3EB" w:themeColor="accent2" w:themeTint="99"/>
        <w:insideH w:val="single" w:sz="4" w:space="0" w:color="A4E3EB" w:themeColor="accent2" w:themeTint="99"/>
      </w:tblBorders>
    </w:tblPr>
    <w:tblStylePr w:type="firstRow">
      <w:rPr>
        <w:b/>
        <w:bCs/>
        <w:color w:val="FFFFFF" w:themeColor="background1"/>
      </w:rPr>
      <w:tblPr/>
      <w:tcPr>
        <w:tcBorders>
          <w:top w:val="single" w:sz="4" w:space="0" w:color="68D2DF" w:themeColor="accent2"/>
          <w:left w:val="single" w:sz="4" w:space="0" w:color="68D2DF" w:themeColor="accent2"/>
          <w:bottom w:val="single" w:sz="4" w:space="0" w:color="68D2DF" w:themeColor="accent2"/>
          <w:right w:val="single" w:sz="4" w:space="0" w:color="68D2DF" w:themeColor="accent2"/>
          <w:insideH w:val="nil"/>
        </w:tcBorders>
        <w:shd w:val="clear" w:color="auto" w:fill="68D2DF" w:themeFill="accent2"/>
      </w:tcPr>
    </w:tblStylePr>
    <w:tblStylePr w:type="lastRow">
      <w:rPr>
        <w:b/>
        <w:bCs/>
      </w:rPr>
      <w:tblPr/>
      <w:tcPr>
        <w:tcBorders>
          <w:top w:val="double" w:sz="4" w:space="0" w:color="A4E3EB" w:themeColor="accent2" w:themeTint="99"/>
        </w:tcBorders>
      </w:tcPr>
    </w:tblStylePr>
    <w:tblStylePr w:type="firstCol">
      <w:rPr>
        <w:b/>
        <w:bCs/>
      </w:rPr>
    </w:tblStylePr>
    <w:tblStylePr w:type="lastCol">
      <w:rPr>
        <w:b/>
        <w:bCs/>
      </w:rPr>
    </w:tblStylePr>
    <w:tblStylePr w:type="band1Vert">
      <w:tblPr/>
      <w:tcPr>
        <w:shd w:val="clear" w:color="auto" w:fill="E0F6F8" w:themeFill="accent2" w:themeFillTint="33"/>
      </w:tcPr>
    </w:tblStylePr>
    <w:tblStylePr w:type="band1Horz">
      <w:tblPr/>
      <w:tcPr>
        <w:shd w:val="clear" w:color="auto" w:fill="E0F6F8" w:themeFill="accent2" w:themeFillTint="33"/>
      </w:tcPr>
    </w:tblStylePr>
  </w:style>
  <w:style w:type="table" w:styleId="ListTable4-Accent3">
    <w:name w:val="List Table 4 Accent 3"/>
    <w:basedOn w:val="TableNormal"/>
    <w:uiPriority w:val="99"/>
    <w:rsid w:val="00911DE3"/>
    <w:pPr>
      <w:spacing w:line="240" w:lineRule="auto"/>
    </w:pPr>
    <w:tblPr>
      <w:tblStyleRowBandSize w:val="1"/>
      <w:tblStyleColBandSize w:val="1"/>
      <w:tblBorders>
        <w:top w:val="single" w:sz="4" w:space="0" w:color="018CFF" w:themeColor="accent3" w:themeTint="99"/>
        <w:left w:val="single" w:sz="4" w:space="0" w:color="018CFF" w:themeColor="accent3" w:themeTint="99"/>
        <w:bottom w:val="single" w:sz="4" w:space="0" w:color="018CFF" w:themeColor="accent3" w:themeTint="99"/>
        <w:right w:val="single" w:sz="4" w:space="0" w:color="018CFF" w:themeColor="accent3" w:themeTint="99"/>
        <w:insideH w:val="single" w:sz="4" w:space="0" w:color="018CFF" w:themeColor="accent3" w:themeTint="99"/>
      </w:tblBorders>
    </w:tblPr>
    <w:tblStylePr w:type="firstRow">
      <w:rPr>
        <w:b/>
        <w:bCs/>
        <w:color w:val="FFFFFF" w:themeColor="background1"/>
      </w:rPr>
      <w:tblPr/>
      <w:tcPr>
        <w:tcBorders>
          <w:top w:val="single" w:sz="4" w:space="0" w:color="003057" w:themeColor="accent3"/>
          <w:left w:val="single" w:sz="4" w:space="0" w:color="003057" w:themeColor="accent3"/>
          <w:bottom w:val="single" w:sz="4" w:space="0" w:color="003057" w:themeColor="accent3"/>
          <w:right w:val="single" w:sz="4" w:space="0" w:color="003057" w:themeColor="accent3"/>
          <w:insideH w:val="nil"/>
        </w:tcBorders>
        <w:shd w:val="clear" w:color="auto" w:fill="003057" w:themeFill="accent3"/>
      </w:tcPr>
    </w:tblStylePr>
    <w:tblStylePr w:type="lastRow">
      <w:rPr>
        <w:b/>
        <w:bCs/>
      </w:rPr>
      <w:tblPr/>
      <w:tcPr>
        <w:tcBorders>
          <w:top w:val="double" w:sz="4" w:space="0" w:color="018CFF" w:themeColor="accent3" w:themeTint="99"/>
        </w:tcBorders>
      </w:tcPr>
    </w:tblStylePr>
    <w:tblStylePr w:type="firstCol">
      <w:rPr>
        <w:b/>
        <w:bCs/>
      </w:rPr>
    </w:tblStylePr>
    <w:tblStylePr w:type="lastCol">
      <w:rPr>
        <w:b/>
        <w:bCs/>
      </w:rPr>
    </w:tblStylePr>
    <w:tblStylePr w:type="band1Vert">
      <w:tblPr/>
      <w:tcPr>
        <w:shd w:val="clear" w:color="auto" w:fill="AAD8FF" w:themeFill="accent3" w:themeFillTint="33"/>
      </w:tcPr>
    </w:tblStylePr>
    <w:tblStylePr w:type="band1Horz">
      <w:tblPr/>
      <w:tcPr>
        <w:shd w:val="clear" w:color="auto" w:fill="AAD8FF" w:themeFill="accent3" w:themeFillTint="33"/>
      </w:tcPr>
    </w:tblStylePr>
  </w:style>
  <w:style w:type="table" w:styleId="ListTable4-Accent4">
    <w:name w:val="List Table 4 Accent 4"/>
    <w:basedOn w:val="TableNormal"/>
    <w:uiPriority w:val="99"/>
    <w:rsid w:val="00911DE3"/>
    <w:pPr>
      <w:spacing w:line="240" w:lineRule="auto"/>
    </w:pPr>
    <w:tblPr>
      <w:tblStyleRowBandSize w:val="1"/>
      <w:tblStyleColBandSize w:val="1"/>
      <w:tblBorders>
        <w:top w:val="single" w:sz="4" w:space="0" w:color="FA919E" w:themeColor="accent4" w:themeTint="99"/>
        <w:left w:val="single" w:sz="4" w:space="0" w:color="FA919E" w:themeColor="accent4" w:themeTint="99"/>
        <w:bottom w:val="single" w:sz="4" w:space="0" w:color="FA919E" w:themeColor="accent4" w:themeTint="99"/>
        <w:right w:val="single" w:sz="4" w:space="0" w:color="FA919E" w:themeColor="accent4" w:themeTint="99"/>
        <w:insideH w:val="single" w:sz="4" w:space="0" w:color="FA919E" w:themeColor="accent4" w:themeTint="99"/>
      </w:tblBorders>
    </w:tblPr>
    <w:tblStylePr w:type="firstRow">
      <w:rPr>
        <w:b/>
        <w:bCs/>
        <w:color w:val="FFFFFF" w:themeColor="background1"/>
      </w:rPr>
      <w:tblPr/>
      <w:tcPr>
        <w:tcBorders>
          <w:top w:val="single" w:sz="4" w:space="0" w:color="F8485E" w:themeColor="accent4"/>
          <w:left w:val="single" w:sz="4" w:space="0" w:color="F8485E" w:themeColor="accent4"/>
          <w:bottom w:val="single" w:sz="4" w:space="0" w:color="F8485E" w:themeColor="accent4"/>
          <w:right w:val="single" w:sz="4" w:space="0" w:color="F8485E" w:themeColor="accent4"/>
          <w:insideH w:val="nil"/>
        </w:tcBorders>
        <w:shd w:val="clear" w:color="auto" w:fill="F8485E" w:themeFill="accent4"/>
      </w:tcPr>
    </w:tblStylePr>
    <w:tblStylePr w:type="lastRow">
      <w:rPr>
        <w:b/>
        <w:bCs/>
      </w:rPr>
      <w:tblPr/>
      <w:tcPr>
        <w:tcBorders>
          <w:top w:val="double" w:sz="4" w:space="0" w:color="FA919E" w:themeColor="accent4" w:themeTint="99"/>
        </w:tcBorders>
      </w:tcPr>
    </w:tblStylePr>
    <w:tblStylePr w:type="firstCol">
      <w:rPr>
        <w:b/>
        <w:bCs/>
      </w:rPr>
    </w:tblStylePr>
    <w:tblStylePr w:type="lastCol">
      <w:rPr>
        <w:b/>
        <w:bCs/>
      </w:rPr>
    </w:tblStylePr>
    <w:tblStylePr w:type="band1Vert">
      <w:tblPr/>
      <w:tcPr>
        <w:shd w:val="clear" w:color="auto" w:fill="FDDADE" w:themeFill="accent4" w:themeFillTint="33"/>
      </w:tcPr>
    </w:tblStylePr>
    <w:tblStylePr w:type="band1Horz">
      <w:tblPr/>
      <w:tcPr>
        <w:shd w:val="clear" w:color="auto" w:fill="FDDADE" w:themeFill="accent4" w:themeFillTint="33"/>
      </w:tcPr>
    </w:tblStylePr>
  </w:style>
  <w:style w:type="table" w:styleId="ListTable4-Accent5">
    <w:name w:val="List Table 4 Accent 5"/>
    <w:basedOn w:val="TableNormal"/>
    <w:uiPriority w:val="99"/>
    <w:rsid w:val="00911DE3"/>
    <w:pPr>
      <w:spacing w:line="240" w:lineRule="auto"/>
    </w:pPr>
    <w:tblPr>
      <w:tblStyleRowBandSize w:val="1"/>
      <w:tblStyleColBandSize w:val="1"/>
      <w:tblBorders>
        <w:top w:val="single" w:sz="4" w:space="0" w:color="CF5F63" w:themeColor="accent5" w:themeTint="99"/>
        <w:left w:val="single" w:sz="4" w:space="0" w:color="CF5F63" w:themeColor="accent5" w:themeTint="99"/>
        <w:bottom w:val="single" w:sz="4" w:space="0" w:color="CF5F63" w:themeColor="accent5" w:themeTint="99"/>
        <w:right w:val="single" w:sz="4" w:space="0" w:color="CF5F63" w:themeColor="accent5" w:themeTint="99"/>
        <w:insideH w:val="single" w:sz="4" w:space="0" w:color="CF5F63" w:themeColor="accent5" w:themeTint="99"/>
      </w:tblBorders>
    </w:tblPr>
    <w:tblStylePr w:type="firstRow">
      <w:rPr>
        <w:b/>
        <w:bCs/>
        <w:color w:val="FFFFFF" w:themeColor="background1"/>
      </w:rPr>
      <w:tblPr/>
      <w:tcPr>
        <w:tcBorders>
          <w:top w:val="single" w:sz="4" w:space="0" w:color="7F2629" w:themeColor="accent5"/>
          <w:left w:val="single" w:sz="4" w:space="0" w:color="7F2629" w:themeColor="accent5"/>
          <w:bottom w:val="single" w:sz="4" w:space="0" w:color="7F2629" w:themeColor="accent5"/>
          <w:right w:val="single" w:sz="4" w:space="0" w:color="7F2629" w:themeColor="accent5"/>
          <w:insideH w:val="nil"/>
        </w:tcBorders>
        <w:shd w:val="clear" w:color="auto" w:fill="7F2629" w:themeFill="accent5"/>
      </w:tcPr>
    </w:tblStylePr>
    <w:tblStylePr w:type="lastRow">
      <w:rPr>
        <w:b/>
        <w:bCs/>
      </w:rPr>
      <w:tblPr/>
      <w:tcPr>
        <w:tcBorders>
          <w:top w:val="double" w:sz="4" w:space="0" w:color="CF5F63" w:themeColor="accent5" w:themeTint="99"/>
        </w:tcBorders>
      </w:tcPr>
    </w:tblStylePr>
    <w:tblStylePr w:type="firstCol">
      <w:rPr>
        <w:b/>
        <w:bCs/>
      </w:rPr>
    </w:tblStylePr>
    <w:tblStylePr w:type="lastCol">
      <w:rPr>
        <w:b/>
        <w:bCs/>
      </w:rPr>
    </w:tblStylePr>
    <w:tblStylePr w:type="band1Vert">
      <w:tblPr/>
      <w:tcPr>
        <w:shd w:val="clear" w:color="auto" w:fill="EFC9CB" w:themeFill="accent5" w:themeFillTint="33"/>
      </w:tcPr>
    </w:tblStylePr>
    <w:tblStylePr w:type="band1Horz">
      <w:tblPr/>
      <w:tcPr>
        <w:shd w:val="clear" w:color="auto" w:fill="EFC9CB" w:themeFill="accent5" w:themeFillTint="33"/>
      </w:tcPr>
    </w:tblStylePr>
  </w:style>
  <w:style w:type="table" w:styleId="ListTable4-Accent6">
    <w:name w:val="List Table 4 Accent 6"/>
    <w:basedOn w:val="TableNormal"/>
    <w:uiPriority w:val="99"/>
    <w:rsid w:val="00911DE3"/>
    <w:pPr>
      <w:spacing w:line="240" w:lineRule="auto"/>
    </w:pPr>
    <w:tblPr>
      <w:tblStyleRowBandSize w:val="1"/>
      <w:tblStyleColBandSize w:val="1"/>
      <w:tblBorders>
        <w:top w:val="single" w:sz="4" w:space="0" w:color="36CCDD" w:themeColor="accent6" w:themeTint="99"/>
        <w:left w:val="single" w:sz="4" w:space="0" w:color="36CCDD" w:themeColor="accent6" w:themeTint="99"/>
        <w:bottom w:val="single" w:sz="4" w:space="0" w:color="36CCDD" w:themeColor="accent6" w:themeTint="99"/>
        <w:right w:val="single" w:sz="4" w:space="0" w:color="36CCDD" w:themeColor="accent6" w:themeTint="99"/>
        <w:insideH w:val="single" w:sz="4" w:space="0" w:color="36CCDD" w:themeColor="accent6" w:themeTint="99"/>
      </w:tblBorders>
    </w:tblPr>
    <w:tblStylePr w:type="firstRow">
      <w:rPr>
        <w:b/>
        <w:bCs/>
        <w:color w:val="FFFFFF" w:themeColor="background1"/>
      </w:rPr>
      <w:tblPr/>
      <w:tcPr>
        <w:tcBorders>
          <w:top w:val="single" w:sz="4" w:space="0" w:color="115E67" w:themeColor="accent6"/>
          <w:left w:val="single" w:sz="4" w:space="0" w:color="115E67" w:themeColor="accent6"/>
          <w:bottom w:val="single" w:sz="4" w:space="0" w:color="115E67" w:themeColor="accent6"/>
          <w:right w:val="single" w:sz="4" w:space="0" w:color="115E67" w:themeColor="accent6"/>
          <w:insideH w:val="nil"/>
        </w:tcBorders>
        <w:shd w:val="clear" w:color="auto" w:fill="115E67" w:themeFill="accent6"/>
      </w:tcPr>
    </w:tblStylePr>
    <w:tblStylePr w:type="lastRow">
      <w:rPr>
        <w:b/>
        <w:bCs/>
      </w:rPr>
      <w:tblPr/>
      <w:tcPr>
        <w:tcBorders>
          <w:top w:val="double" w:sz="4" w:space="0" w:color="36CCDD" w:themeColor="accent6" w:themeTint="99"/>
        </w:tcBorders>
      </w:tcPr>
    </w:tblStylePr>
    <w:tblStylePr w:type="firstCol">
      <w:rPr>
        <w:b/>
        <w:bCs/>
      </w:rPr>
    </w:tblStylePr>
    <w:tblStylePr w:type="lastCol">
      <w:rPr>
        <w:b/>
        <w:bCs/>
      </w:rPr>
    </w:tblStylePr>
    <w:tblStylePr w:type="band1Vert">
      <w:tblPr/>
      <w:tcPr>
        <w:shd w:val="clear" w:color="auto" w:fill="BCEEF4" w:themeFill="accent6" w:themeFillTint="33"/>
      </w:tcPr>
    </w:tblStylePr>
    <w:tblStylePr w:type="band1Horz">
      <w:tblPr/>
      <w:tcPr>
        <w:shd w:val="clear" w:color="auto" w:fill="BCEEF4" w:themeFill="accent6" w:themeFillTint="33"/>
      </w:tcPr>
    </w:tblStylePr>
  </w:style>
  <w:style w:type="table" w:styleId="ListTable5Dark">
    <w:name w:val="List Table 5 Dark"/>
    <w:basedOn w:val="TableNormal"/>
    <w:uiPriority w:val="99"/>
    <w:rsid w:val="00911DE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pPr>
      <w:spacing w:line="240" w:lineRule="auto"/>
    </w:pPr>
    <w:rPr>
      <w:color w:val="FFFFFF" w:themeColor="background1"/>
    </w:rPr>
    <w:tblPr>
      <w:tblStyleRowBandSize w:val="1"/>
      <w:tblStyleColBandSize w:val="1"/>
      <w:tblBorders>
        <w:top w:val="single" w:sz="24" w:space="0" w:color="BD9B60" w:themeColor="accent1"/>
        <w:left w:val="single" w:sz="24" w:space="0" w:color="BD9B60" w:themeColor="accent1"/>
        <w:bottom w:val="single" w:sz="24" w:space="0" w:color="BD9B60" w:themeColor="accent1"/>
        <w:right w:val="single" w:sz="24" w:space="0" w:color="BD9B60" w:themeColor="accent1"/>
      </w:tblBorders>
    </w:tblPr>
    <w:tcPr>
      <w:shd w:val="clear" w:color="auto" w:fill="BD9B6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pPr>
      <w:spacing w:line="240" w:lineRule="auto"/>
    </w:pPr>
    <w:rPr>
      <w:color w:val="FFFFFF" w:themeColor="background1"/>
    </w:rPr>
    <w:tblPr>
      <w:tblStyleRowBandSize w:val="1"/>
      <w:tblStyleColBandSize w:val="1"/>
      <w:tblBorders>
        <w:top w:val="single" w:sz="24" w:space="0" w:color="68D2DF" w:themeColor="accent2"/>
        <w:left w:val="single" w:sz="24" w:space="0" w:color="68D2DF" w:themeColor="accent2"/>
        <w:bottom w:val="single" w:sz="24" w:space="0" w:color="68D2DF" w:themeColor="accent2"/>
        <w:right w:val="single" w:sz="24" w:space="0" w:color="68D2DF" w:themeColor="accent2"/>
      </w:tblBorders>
    </w:tblPr>
    <w:tcPr>
      <w:shd w:val="clear" w:color="auto" w:fill="68D2D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pPr>
      <w:spacing w:line="240" w:lineRule="auto"/>
    </w:pPr>
    <w:rPr>
      <w:color w:val="FFFFFF" w:themeColor="background1"/>
    </w:rPr>
    <w:tblPr>
      <w:tblStyleRowBandSize w:val="1"/>
      <w:tblStyleColBandSize w:val="1"/>
      <w:tblBorders>
        <w:top w:val="single" w:sz="24" w:space="0" w:color="003057" w:themeColor="accent3"/>
        <w:left w:val="single" w:sz="24" w:space="0" w:color="003057" w:themeColor="accent3"/>
        <w:bottom w:val="single" w:sz="24" w:space="0" w:color="003057" w:themeColor="accent3"/>
        <w:right w:val="single" w:sz="24" w:space="0" w:color="003057" w:themeColor="accent3"/>
      </w:tblBorders>
    </w:tblPr>
    <w:tcPr>
      <w:shd w:val="clear" w:color="auto" w:fill="00305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pPr>
      <w:spacing w:line="240" w:lineRule="auto"/>
    </w:pPr>
    <w:rPr>
      <w:color w:val="FFFFFF" w:themeColor="background1"/>
    </w:rPr>
    <w:tblPr>
      <w:tblStyleRowBandSize w:val="1"/>
      <w:tblStyleColBandSize w:val="1"/>
      <w:tblBorders>
        <w:top w:val="single" w:sz="24" w:space="0" w:color="F8485E" w:themeColor="accent4"/>
        <w:left w:val="single" w:sz="24" w:space="0" w:color="F8485E" w:themeColor="accent4"/>
        <w:bottom w:val="single" w:sz="24" w:space="0" w:color="F8485E" w:themeColor="accent4"/>
        <w:right w:val="single" w:sz="24" w:space="0" w:color="F8485E" w:themeColor="accent4"/>
      </w:tblBorders>
    </w:tblPr>
    <w:tcPr>
      <w:shd w:val="clear" w:color="auto" w:fill="F8485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pPr>
      <w:spacing w:line="240" w:lineRule="auto"/>
    </w:pPr>
    <w:rPr>
      <w:color w:val="FFFFFF" w:themeColor="background1"/>
    </w:rPr>
    <w:tblPr>
      <w:tblStyleRowBandSize w:val="1"/>
      <w:tblStyleColBandSize w:val="1"/>
      <w:tblBorders>
        <w:top w:val="single" w:sz="24" w:space="0" w:color="7F2629" w:themeColor="accent5"/>
        <w:left w:val="single" w:sz="24" w:space="0" w:color="7F2629" w:themeColor="accent5"/>
        <w:bottom w:val="single" w:sz="24" w:space="0" w:color="7F2629" w:themeColor="accent5"/>
        <w:right w:val="single" w:sz="24" w:space="0" w:color="7F2629" w:themeColor="accent5"/>
      </w:tblBorders>
    </w:tblPr>
    <w:tcPr>
      <w:shd w:val="clear" w:color="auto" w:fill="7F262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pPr>
      <w:spacing w:line="240" w:lineRule="auto"/>
    </w:pPr>
    <w:rPr>
      <w:color w:val="FFFFFF" w:themeColor="background1"/>
    </w:rPr>
    <w:tblPr>
      <w:tblStyleRowBandSize w:val="1"/>
      <w:tblStyleColBandSize w:val="1"/>
      <w:tblBorders>
        <w:top w:val="single" w:sz="24" w:space="0" w:color="115E67" w:themeColor="accent6"/>
        <w:left w:val="single" w:sz="24" w:space="0" w:color="115E67" w:themeColor="accent6"/>
        <w:bottom w:val="single" w:sz="24" w:space="0" w:color="115E67" w:themeColor="accent6"/>
        <w:right w:val="single" w:sz="24" w:space="0" w:color="115E67" w:themeColor="accent6"/>
      </w:tblBorders>
    </w:tblPr>
    <w:tcPr>
      <w:shd w:val="clear" w:color="auto" w:fill="115E6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911DE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911DE3"/>
    <w:pPr>
      <w:spacing w:line="240" w:lineRule="auto"/>
    </w:pPr>
    <w:rPr>
      <w:color w:val="96763E" w:themeColor="accent1" w:themeShade="BF"/>
    </w:rPr>
    <w:tblPr>
      <w:tblStyleRowBandSize w:val="1"/>
      <w:tblStyleColBandSize w:val="1"/>
      <w:tblBorders>
        <w:top w:val="single" w:sz="4" w:space="0" w:color="BD9B60" w:themeColor="accent1"/>
        <w:bottom w:val="single" w:sz="4" w:space="0" w:color="BD9B60" w:themeColor="accent1"/>
      </w:tblBorders>
    </w:tblPr>
    <w:tblStylePr w:type="firstRow">
      <w:rPr>
        <w:b/>
        <w:bCs/>
      </w:rPr>
      <w:tblPr/>
      <w:tcPr>
        <w:tcBorders>
          <w:bottom w:val="single" w:sz="4" w:space="0" w:color="BD9B60" w:themeColor="accent1"/>
        </w:tcBorders>
      </w:tcPr>
    </w:tblStylePr>
    <w:tblStylePr w:type="lastRow">
      <w:rPr>
        <w:b/>
        <w:bCs/>
      </w:rPr>
      <w:tblPr/>
      <w:tcPr>
        <w:tcBorders>
          <w:top w:val="double" w:sz="4" w:space="0" w:color="BD9B60" w:themeColor="accent1"/>
        </w:tcBorders>
      </w:tcPr>
    </w:tblStylePr>
    <w:tblStylePr w:type="firstCol">
      <w:rPr>
        <w:b/>
        <w:bCs/>
      </w:rPr>
    </w:tblStylePr>
    <w:tblStylePr w:type="lastCol">
      <w:rPr>
        <w:b/>
        <w:bCs/>
      </w:rPr>
    </w:tblStylePr>
    <w:tblStylePr w:type="band1Vert">
      <w:tblPr/>
      <w:tcPr>
        <w:shd w:val="clear" w:color="auto" w:fill="F1EADF" w:themeFill="accent1" w:themeFillTint="33"/>
      </w:tcPr>
    </w:tblStylePr>
    <w:tblStylePr w:type="band1Horz">
      <w:tblPr/>
      <w:tcPr>
        <w:shd w:val="clear" w:color="auto" w:fill="F1EADF" w:themeFill="accent1" w:themeFillTint="33"/>
      </w:tcPr>
    </w:tblStylePr>
  </w:style>
  <w:style w:type="table" w:styleId="ListTable6Colorful-Accent2">
    <w:name w:val="List Table 6 Colorful Accent 2"/>
    <w:basedOn w:val="TableNormal"/>
    <w:uiPriority w:val="99"/>
    <w:rsid w:val="00911DE3"/>
    <w:pPr>
      <w:spacing w:line="240" w:lineRule="auto"/>
    </w:pPr>
    <w:rPr>
      <w:color w:val="2BB8C9" w:themeColor="accent2" w:themeShade="BF"/>
    </w:rPr>
    <w:tblPr>
      <w:tblStyleRowBandSize w:val="1"/>
      <w:tblStyleColBandSize w:val="1"/>
      <w:tblBorders>
        <w:top w:val="single" w:sz="4" w:space="0" w:color="68D2DF" w:themeColor="accent2"/>
        <w:bottom w:val="single" w:sz="4" w:space="0" w:color="68D2DF" w:themeColor="accent2"/>
      </w:tblBorders>
    </w:tblPr>
    <w:tblStylePr w:type="firstRow">
      <w:rPr>
        <w:b/>
        <w:bCs/>
      </w:rPr>
      <w:tblPr/>
      <w:tcPr>
        <w:tcBorders>
          <w:bottom w:val="single" w:sz="4" w:space="0" w:color="68D2DF" w:themeColor="accent2"/>
        </w:tcBorders>
      </w:tcPr>
    </w:tblStylePr>
    <w:tblStylePr w:type="lastRow">
      <w:rPr>
        <w:b/>
        <w:bCs/>
      </w:rPr>
      <w:tblPr/>
      <w:tcPr>
        <w:tcBorders>
          <w:top w:val="double" w:sz="4" w:space="0" w:color="68D2DF" w:themeColor="accent2"/>
        </w:tcBorders>
      </w:tcPr>
    </w:tblStylePr>
    <w:tblStylePr w:type="firstCol">
      <w:rPr>
        <w:b/>
        <w:bCs/>
      </w:rPr>
    </w:tblStylePr>
    <w:tblStylePr w:type="lastCol">
      <w:rPr>
        <w:b/>
        <w:bCs/>
      </w:rPr>
    </w:tblStylePr>
    <w:tblStylePr w:type="band1Vert">
      <w:tblPr/>
      <w:tcPr>
        <w:shd w:val="clear" w:color="auto" w:fill="E0F6F8" w:themeFill="accent2" w:themeFillTint="33"/>
      </w:tcPr>
    </w:tblStylePr>
    <w:tblStylePr w:type="band1Horz">
      <w:tblPr/>
      <w:tcPr>
        <w:shd w:val="clear" w:color="auto" w:fill="E0F6F8" w:themeFill="accent2" w:themeFillTint="33"/>
      </w:tcPr>
    </w:tblStylePr>
  </w:style>
  <w:style w:type="table" w:styleId="ListTable6Colorful-Accent3">
    <w:name w:val="List Table 6 Colorful Accent 3"/>
    <w:basedOn w:val="TableNormal"/>
    <w:uiPriority w:val="99"/>
    <w:rsid w:val="00911DE3"/>
    <w:pPr>
      <w:spacing w:line="240" w:lineRule="auto"/>
    </w:pPr>
    <w:rPr>
      <w:color w:val="002341" w:themeColor="accent3" w:themeShade="BF"/>
    </w:rPr>
    <w:tblPr>
      <w:tblStyleRowBandSize w:val="1"/>
      <w:tblStyleColBandSize w:val="1"/>
      <w:tblBorders>
        <w:top w:val="single" w:sz="4" w:space="0" w:color="003057" w:themeColor="accent3"/>
        <w:bottom w:val="single" w:sz="4" w:space="0" w:color="003057" w:themeColor="accent3"/>
      </w:tblBorders>
    </w:tblPr>
    <w:tblStylePr w:type="firstRow">
      <w:rPr>
        <w:b/>
        <w:bCs/>
      </w:rPr>
      <w:tblPr/>
      <w:tcPr>
        <w:tcBorders>
          <w:bottom w:val="single" w:sz="4" w:space="0" w:color="003057" w:themeColor="accent3"/>
        </w:tcBorders>
      </w:tcPr>
    </w:tblStylePr>
    <w:tblStylePr w:type="lastRow">
      <w:rPr>
        <w:b/>
        <w:bCs/>
      </w:rPr>
      <w:tblPr/>
      <w:tcPr>
        <w:tcBorders>
          <w:top w:val="double" w:sz="4" w:space="0" w:color="003057" w:themeColor="accent3"/>
        </w:tcBorders>
      </w:tcPr>
    </w:tblStylePr>
    <w:tblStylePr w:type="firstCol">
      <w:rPr>
        <w:b/>
        <w:bCs/>
      </w:rPr>
    </w:tblStylePr>
    <w:tblStylePr w:type="lastCol">
      <w:rPr>
        <w:b/>
        <w:bCs/>
      </w:rPr>
    </w:tblStylePr>
    <w:tblStylePr w:type="band1Vert">
      <w:tblPr/>
      <w:tcPr>
        <w:shd w:val="clear" w:color="auto" w:fill="AAD8FF" w:themeFill="accent3" w:themeFillTint="33"/>
      </w:tcPr>
    </w:tblStylePr>
    <w:tblStylePr w:type="band1Horz">
      <w:tblPr/>
      <w:tcPr>
        <w:shd w:val="clear" w:color="auto" w:fill="AAD8FF" w:themeFill="accent3" w:themeFillTint="33"/>
      </w:tcPr>
    </w:tblStylePr>
  </w:style>
  <w:style w:type="table" w:styleId="ListTable6Colorful-Accent4">
    <w:name w:val="List Table 6 Colorful Accent 4"/>
    <w:basedOn w:val="TableNormal"/>
    <w:uiPriority w:val="99"/>
    <w:rsid w:val="00911DE3"/>
    <w:pPr>
      <w:spacing w:line="240" w:lineRule="auto"/>
    </w:pPr>
    <w:rPr>
      <w:color w:val="E60923" w:themeColor="accent4" w:themeShade="BF"/>
    </w:rPr>
    <w:tblPr>
      <w:tblStyleRowBandSize w:val="1"/>
      <w:tblStyleColBandSize w:val="1"/>
      <w:tblBorders>
        <w:top w:val="single" w:sz="4" w:space="0" w:color="F8485E" w:themeColor="accent4"/>
        <w:bottom w:val="single" w:sz="4" w:space="0" w:color="F8485E" w:themeColor="accent4"/>
      </w:tblBorders>
    </w:tblPr>
    <w:tblStylePr w:type="firstRow">
      <w:rPr>
        <w:b/>
        <w:bCs/>
      </w:rPr>
      <w:tblPr/>
      <w:tcPr>
        <w:tcBorders>
          <w:bottom w:val="single" w:sz="4" w:space="0" w:color="F8485E" w:themeColor="accent4"/>
        </w:tcBorders>
      </w:tcPr>
    </w:tblStylePr>
    <w:tblStylePr w:type="lastRow">
      <w:rPr>
        <w:b/>
        <w:bCs/>
      </w:rPr>
      <w:tblPr/>
      <w:tcPr>
        <w:tcBorders>
          <w:top w:val="double" w:sz="4" w:space="0" w:color="F8485E" w:themeColor="accent4"/>
        </w:tcBorders>
      </w:tcPr>
    </w:tblStylePr>
    <w:tblStylePr w:type="firstCol">
      <w:rPr>
        <w:b/>
        <w:bCs/>
      </w:rPr>
    </w:tblStylePr>
    <w:tblStylePr w:type="lastCol">
      <w:rPr>
        <w:b/>
        <w:bCs/>
      </w:rPr>
    </w:tblStylePr>
    <w:tblStylePr w:type="band1Vert">
      <w:tblPr/>
      <w:tcPr>
        <w:shd w:val="clear" w:color="auto" w:fill="FDDADE" w:themeFill="accent4" w:themeFillTint="33"/>
      </w:tcPr>
    </w:tblStylePr>
    <w:tblStylePr w:type="band1Horz">
      <w:tblPr/>
      <w:tcPr>
        <w:shd w:val="clear" w:color="auto" w:fill="FDDADE" w:themeFill="accent4" w:themeFillTint="33"/>
      </w:tcPr>
    </w:tblStylePr>
  </w:style>
  <w:style w:type="table" w:styleId="ListTable6Colorful-Accent5">
    <w:name w:val="List Table 6 Colorful Accent 5"/>
    <w:basedOn w:val="TableNormal"/>
    <w:uiPriority w:val="99"/>
    <w:rsid w:val="00911DE3"/>
    <w:pPr>
      <w:spacing w:line="240" w:lineRule="auto"/>
    </w:pPr>
    <w:rPr>
      <w:color w:val="5E1C1E" w:themeColor="accent5" w:themeShade="BF"/>
    </w:rPr>
    <w:tblPr>
      <w:tblStyleRowBandSize w:val="1"/>
      <w:tblStyleColBandSize w:val="1"/>
      <w:tblBorders>
        <w:top w:val="single" w:sz="4" w:space="0" w:color="7F2629" w:themeColor="accent5"/>
        <w:bottom w:val="single" w:sz="4" w:space="0" w:color="7F2629" w:themeColor="accent5"/>
      </w:tblBorders>
    </w:tblPr>
    <w:tblStylePr w:type="firstRow">
      <w:rPr>
        <w:b/>
        <w:bCs/>
      </w:rPr>
      <w:tblPr/>
      <w:tcPr>
        <w:tcBorders>
          <w:bottom w:val="single" w:sz="4" w:space="0" w:color="7F2629" w:themeColor="accent5"/>
        </w:tcBorders>
      </w:tcPr>
    </w:tblStylePr>
    <w:tblStylePr w:type="lastRow">
      <w:rPr>
        <w:b/>
        <w:bCs/>
      </w:rPr>
      <w:tblPr/>
      <w:tcPr>
        <w:tcBorders>
          <w:top w:val="double" w:sz="4" w:space="0" w:color="7F2629" w:themeColor="accent5"/>
        </w:tcBorders>
      </w:tcPr>
    </w:tblStylePr>
    <w:tblStylePr w:type="firstCol">
      <w:rPr>
        <w:b/>
        <w:bCs/>
      </w:rPr>
    </w:tblStylePr>
    <w:tblStylePr w:type="lastCol">
      <w:rPr>
        <w:b/>
        <w:bCs/>
      </w:rPr>
    </w:tblStylePr>
    <w:tblStylePr w:type="band1Vert">
      <w:tblPr/>
      <w:tcPr>
        <w:shd w:val="clear" w:color="auto" w:fill="EFC9CB" w:themeFill="accent5" w:themeFillTint="33"/>
      </w:tcPr>
    </w:tblStylePr>
    <w:tblStylePr w:type="band1Horz">
      <w:tblPr/>
      <w:tcPr>
        <w:shd w:val="clear" w:color="auto" w:fill="EFC9CB" w:themeFill="accent5" w:themeFillTint="33"/>
      </w:tcPr>
    </w:tblStylePr>
  </w:style>
  <w:style w:type="table" w:styleId="ListTable6Colorful-Accent6">
    <w:name w:val="List Table 6 Colorful Accent 6"/>
    <w:basedOn w:val="TableNormal"/>
    <w:uiPriority w:val="99"/>
    <w:rsid w:val="00911DE3"/>
    <w:pPr>
      <w:spacing w:line="240" w:lineRule="auto"/>
    </w:pPr>
    <w:rPr>
      <w:color w:val="0C464C" w:themeColor="accent6" w:themeShade="BF"/>
    </w:rPr>
    <w:tblPr>
      <w:tblStyleRowBandSize w:val="1"/>
      <w:tblStyleColBandSize w:val="1"/>
      <w:tblBorders>
        <w:top w:val="single" w:sz="4" w:space="0" w:color="115E67" w:themeColor="accent6"/>
        <w:bottom w:val="single" w:sz="4" w:space="0" w:color="115E67" w:themeColor="accent6"/>
      </w:tblBorders>
    </w:tblPr>
    <w:tblStylePr w:type="firstRow">
      <w:rPr>
        <w:b/>
        <w:bCs/>
      </w:rPr>
      <w:tblPr/>
      <w:tcPr>
        <w:tcBorders>
          <w:bottom w:val="single" w:sz="4" w:space="0" w:color="115E67" w:themeColor="accent6"/>
        </w:tcBorders>
      </w:tcPr>
    </w:tblStylePr>
    <w:tblStylePr w:type="lastRow">
      <w:rPr>
        <w:b/>
        <w:bCs/>
      </w:rPr>
      <w:tblPr/>
      <w:tcPr>
        <w:tcBorders>
          <w:top w:val="double" w:sz="4" w:space="0" w:color="115E67" w:themeColor="accent6"/>
        </w:tcBorders>
      </w:tcPr>
    </w:tblStylePr>
    <w:tblStylePr w:type="firstCol">
      <w:rPr>
        <w:b/>
        <w:bCs/>
      </w:rPr>
    </w:tblStylePr>
    <w:tblStylePr w:type="lastCol">
      <w:rPr>
        <w:b/>
        <w:bCs/>
      </w:rPr>
    </w:tblStylePr>
    <w:tblStylePr w:type="band1Vert">
      <w:tblPr/>
      <w:tcPr>
        <w:shd w:val="clear" w:color="auto" w:fill="BCEEF4" w:themeFill="accent6" w:themeFillTint="33"/>
      </w:tcPr>
    </w:tblStylePr>
    <w:tblStylePr w:type="band1Horz">
      <w:tblPr/>
      <w:tcPr>
        <w:shd w:val="clear" w:color="auto" w:fill="BCEEF4" w:themeFill="accent6" w:themeFillTint="33"/>
      </w:tcPr>
    </w:tblStylePr>
  </w:style>
  <w:style w:type="table" w:styleId="ListTable7Colorful">
    <w:name w:val="List Table 7 Colorful"/>
    <w:basedOn w:val="TableNormal"/>
    <w:uiPriority w:val="99"/>
    <w:rsid w:val="00911DE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911DE3"/>
    <w:pPr>
      <w:spacing w:line="240" w:lineRule="auto"/>
    </w:pPr>
    <w:rPr>
      <w:color w:val="96763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D9B6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D9B6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D9B6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D9B60" w:themeColor="accent1"/>
        </w:tcBorders>
        <w:shd w:val="clear" w:color="auto" w:fill="FFFFFF" w:themeFill="background1"/>
      </w:tcPr>
    </w:tblStylePr>
    <w:tblStylePr w:type="band1Vert">
      <w:tblPr/>
      <w:tcPr>
        <w:shd w:val="clear" w:color="auto" w:fill="F1EADF" w:themeFill="accent1" w:themeFillTint="33"/>
      </w:tcPr>
    </w:tblStylePr>
    <w:tblStylePr w:type="band1Horz">
      <w:tblPr/>
      <w:tcPr>
        <w:shd w:val="clear" w:color="auto" w:fill="F1E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911DE3"/>
    <w:pPr>
      <w:spacing w:line="240" w:lineRule="auto"/>
    </w:pPr>
    <w:rPr>
      <w:color w:val="2BB8C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D2D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D2D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D2D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D2DF" w:themeColor="accent2"/>
        </w:tcBorders>
        <w:shd w:val="clear" w:color="auto" w:fill="FFFFFF" w:themeFill="background1"/>
      </w:tcPr>
    </w:tblStylePr>
    <w:tblStylePr w:type="band1Vert">
      <w:tblPr/>
      <w:tcPr>
        <w:shd w:val="clear" w:color="auto" w:fill="E0F6F8" w:themeFill="accent2" w:themeFillTint="33"/>
      </w:tcPr>
    </w:tblStylePr>
    <w:tblStylePr w:type="band1Horz">
      <w:tblPr/>
      <w:tcPr>
        <w:shd w:val="clear" w:color="auto" w:fill="E0F6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911DE3"/>
    <w:pPr>
      <w:spacing w:line="240" w:lineRule="auto"/>
    </w:pPr>
    <w:rPr>
      <w:color w:val="00234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305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305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305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3057" w:themeColor="accent3"/>
        </w:tcBorders>
        <w:shd w:val="clear" w:color="auto" w:fill="FFFFFF" w:themeFill="background1"/>
      </w:tcPr>
    </w:tblStylePr>
    <w:tblStylePr w:type="band1Vert">
      <w:tblPr/>
      <w:tcPr>
        <w:shd w:val="clear" w:color="auto" w:fill="AAD8FF" w:themeFill="accent3" w:themeFillTint="33"/>
      </w:tcPr>
    </w:tblStylePr>
    <w:tblStylePr w:type="band1Horz">
      <w:tblPr/>
      <w:tcPr>
        <w:shd w:val="clear" w:color="auto" w:fill="AAD8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911DE3"/>
    <w:pPr>
      <w:spacing w:line="240" w:lineRule="auto"/>
    </w:pPr>
    <w:rPr>
      <w:color w:val="E6092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485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485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485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485E" w:themeColor="accent4"/>
        </w:tcBorders>
        <w:shd w:val="clear" w:color="auto" w:fill="FFFFFF" w:themeFill="background1"/>
      </w:tcPr>
    </w:tblStylePr>
    <w:tblStylePr w:type="band1Vert">
      <w:tblPr/>
      <w:tcPr>
        <w:shd w:val="clear" w:color="auto" w:fill="FDDADE" w:themeFill="accent4" w:themeFillTint="33"/>
      </w:tcPr>
    </w:tblStylePr>
    <w:tblStylePr w:type="band1Horz">
      <w:tblPr/>
      <w:tcPr>
        <w:shd w:val="clear" w:color="auto" w:fill="FDDA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911DE3"/>
    <w:pPr>
      <w:spacing w:line="240" w:lineRule="auto"/>
    </w:pPr>
    <w:rPr>
      <w:color w:val="5E1C1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262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262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262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2629" w:themeColor="accent5"/>
        </w:tcBorders>
        <w:shd w:val="clear" w:color="auto" w:fill="FFFFFF" w:themeFill="background1"/>
      </w:tcPr>
    </w:tblStylePr>
    <w:tblStylePr w:type="band1Vert">
      <w:tblPr/>
      <w:tcPr>
        <w:shd w:val="clear" w:color="auto" w:fill="EFC9CB" w:themeFill="accent5" w:themeFillTint="33"/>
      </w:tcPr>
    </w:tblStylePr>
    <w:tblStylePr w:type="band1Horz">
      <w:tblPr/>
      <w:tcPr>
        <w:shd w:val="clear" w:color="auto" w:fill="EFC9C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911DE3"/>
    <w:pPr>
      <w:spacing w:line="240" w:lineRule="auto"/>
    </w:pPr>
    <w:rPr>
      <w:color w:val="0C464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5E6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5E6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5E6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5E67" w:themeColor="accent6"/>
        </w:tcBorders>
        <w:shd w:val="clear" w:color="auto" w:fill="FFFFFF" w:themeFill="background1"/>
      </w:tcPr>
    </w:tblStylePr>
    <w:tblStylePr w:type="band1Vert">
      <w:tblPr/>
      <w:tcPr>
        <w:shd w:val="clear" w:color="auto" w:fill="BCEEF4" w:themeFill="accent6" w:themeFillTint="33"/>
      </w:tcPr>
    </w:tblStylePr>
    <w:tblStylePr w:type="band1Horz">
      <w:tblPr/>
      <w:tcPr>
        <w:shd w:val="clear" w:color="auto" w:fill="BCEEF4"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US"/>
    </w:rPr>
  </w:style>
  <w:style w:type="character" w:customStyle="1" w:styleId="MacroTextChar">
    <w:name w:val="Macro Text Char"/>
    <w:basedOn w:val="DefaultParagraphFont"/>
    <w:link w:val="MacroText"/>
    <w:uiPriority w:val="99"/>
    <w:semiHidden/>
    <w:rsid w:val="00A44986"/>
    <w:rPr>
      <w:rFonts w:cs="Arial"/>
      <w:lang w:val="en-US"/>
    </w:rPr>
  </w:style>
  <w:style w:type="table" w:styleId="MediumGrid1">
    <w:name w:val="Medium Grid 1"/>
    <w:basedOn w:val="TableNormal"/>
    <w:uiPriority w:val="99"/>
    <w:semiHidden/>
    <w:unhideWhenUsed/>
    <w:rsid w:val="00911DE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911DE3"/>
    <w:pPr>
      <w:spacing w:line="240" w:lineRule="auto"/>
    </w:pPr>
    <w:tblPr>
      <w:tblStyleRowBandSize w:val="1"/>
      <w:tblStyleColBandSize w:val="1"/>
      <w:tblBorders>
        <w:top w:val="single" w:sz="8" w:space="0" w:color="CDB387" w:themeColor="accent1" w:themeTint="BF"/>
        <w:left w:val="single" w:sz="8" w:space="0" w:color="CDB387" w:themeColor="accent1" w:themeTint="BF"/>
        <w:bottom w:val="single" w:sz="8" w:space="0" w:color="CDB387" w:themeColor="accent1" w:themeTint="BF"/>
        <w:right w:val="single" w:sz="8" w:space="0" w:color="CDB387" w:themeColor="accent1" w:themeTint="BF"/>
        <w:insideH w:val="single" w:sz="8" w:space="0" w:color="CDB387" w:themeColor="accent1" w:themeTint="BF"/>
        <w:insideV w:val="single" w:sz="8" w:space="0" w:color="CDB387" w:themeColor="accent1" w:themeTint="BF"/>
      </w:tblBorders>
    </w:tblPr>
    <w:tcPr>
      <w:shd w:val="clear" w:color="auto" w:fill="EEE6D7" w:themeFill="accent1" w:themeFillTint="3F"/>
    </w:tcPr>
    <w:tblStylePr w:type="firstRow">
      <w:rPr>
        <w:b/>
        <w:bCs/>
      </w:rPr>
    </w:tblStylePr>
    <w:tblStylePr w:type="lastRow">
      <w:rPr>
        <w:b/>
        <w:bCs/>
      </w:rPr>
      <w:tblPr/>
      <w:tcPr>
        <w:tcBorders>
          <w:top w:val="single" w:sz="18" w:space="0" w:color="CDB387" w:themeColor="accent1" w:themeTint="BF"/>
        </w:tcBorders>
      </w:tcPr>
    </w:tblStylePr>
    <w:tblStylePr w:type="firstCol">
      <w:rPr>
        <w:b/>
        <w:bCs/>
      </w:rPr>
    </w:tblStylePr>
    <w:tblStylePr w:type="lastCol">
      <w:rPr>
        <w:b/>
        <w:bCs/>
      </w:rPr>
    </w:tblStylePr>
    <w:tblStylePr w:type="band1Vert">
      <w:tblPr/>
      <w:tcPr>
        <w:shd w:val="clear" w:color="auto" w:fill="DECCAF" w:themeFill="accent1" w:themeFillTint="7F"/>
      </w:tcPr>
    </w:tblStylePr>
    <w:tblStylePr w:type="band1Horz">
      <w:tblPr/>
      <w:tcPr>
        <w:shd w:val="clear" w:color="auto" w:fill="DECCAF" w:themeFill="accent1" w:themeFillTint="7F"/>
      </w:tcPr>
    </w:tblStylePr>
  </w:style>
  <w:style w:type="table" w:styleId="MediumGrid1-Accent2">
    <w:name w:val="Medium Grid 1 Accent 2"/>
    <w:basedOn w:val="TableNormal"/>
    <w:uiPriority w:val="99"/>
    <w:semiHidden/>
    <w:unhideWhenUsed/>
    <w:rsid w:val="00911DE3"/>
    <w:pPr>
      <w:spacing w:line="240" w:lineRule="auto"/>
    </w:pPr>
    <w:tblPr>
      <w:tblStyleRowBandSize w:val="1"/>
      <w:tblStyleColBandSize w:val="1"/>
      <w:tblBorders>
        <w:top w:val="single" w:sz="8" w:space="0" w:color="8DDDE7" w:themeColor="accent2" w:themeTint="BF"/>
        <w:left w:val="single" w:sz="8" w:space="0" w:color="8DDDE7" w:themeColor="accent2" w:themeTint="BF"/>
        <w:bottom w:val="single" w:sz="8" w:space="0" w:color="8DDDE7" w:themeColor="accent2" w:themeTint="BF"/>
        <w:right w:val="single" w:sz="8" w:space="0" w:color="8DDDE7" w:themeColor="accent2" w:themeTint="BF"/>
        <w:insideH w:val="single" w:sz="8" w:space="0" w:color="8DDDE7" w:themeColor="accent2" w:themeTint="BF"/>
        <w:insideV w:val="single" w:sz="8" w:space="0" w:color="8DDDE7" w:themeColor="accent2" w:themeTint="BF"/>
      </w:tblBorders>
    </w:tblPr>
    <w:tcPr>
      <w:shd w:val="clear" w:color="auto" w:fill="D9F3F7" w:themeFill="accent2" w:themeFillTint="3F"/>
    </w:tcPr>
    <w:tblStylePr w:type="firstRow">
      <w:rPr>
        <w:b/>
        <w:bCs/>
      </w:rPr>
    </w:tblStylePr>
    <w:tblStylePr w:type="lastRow">
      <w:rPr>
        <w:b/>
        <w:bCs/>
      </w:rPr>
      <w:tblPr/>
      <w:tcPr>
        <w:tcBorders>
          <w:top w:val="single" w:sz="18" w:space="0" w:color="8DDDE7" w:themeColor="accent2" w:themeTint="BF"/>
        </w:tcBorders>
      </w:tcPr>
    </w:tblStylePr>
    <w:tblStylePr w:type="firstCol">
      <w:rPr>
        <w:b/>
        <w:bCs/>
      </w:rPr>
    </w:tblStylePr>
    <w:tblStylePr w:type="lastCol">
      <w:rPr>
        <w:b/>
        <w:bCs/>
      </w:rPr>
    </w:tblStylePr>
    <w:tblStylePr w:type="band1Vert">
      <w:tblPr/>
      <w:tcPr>
        <w:shd w:val="clear" w:color="auto" w:fill="B3E8EF" w:themeFill="accent2" w:themeFillTint="7F"/>
      </w:tcPr>
    </w:tblStylePr>
    <w:tblStylePr w:type="band1Horz">
      <w:tblPr/>
      <w:tcPr>
        <w:shd w:val="clear" w:color="auto" w:fill="B3E8EF" w:themeFill="accent2" w:themeFillTint="7F"/>
      </w:tcPr>
    </w:tblStylePr>
  </w:style>
  <w:style w:type="table" w:styleId="MediumGrid1-Accent3">
    <w:name w:val="Medium Grid 1 Accent 3"/>
    <w:basedOn w:val="TableNormal"/>
    <w:uiPriority w:val="99"/>
    <w:semiHidden/>
    <w:unhideWhenUsed/>
    <w:rsid w:val="00911DE3"/>
    <w:pPr>
      <w:spacing w:line="240" w:lineRule="auto"/>
    </w:pPr>
    <w:tblPr>
      <w:tblStyleRowBandSize w:val="1"/>
      <w:tblStyleColBandSize w:val="1"/>
      <w:tblBorders>
        <w:top w:val="single" w:sz="8" w:space="0" w:color="0069C1" w:themeColor="accent3" w:themeTint="BF"/>
        <w:left w:val="single" w:sz="8" w:space="0" w:color="0069C1" w:themeColor="accent3" w:themeTint="BF"/>
        <w:bottom w:val="single" w:sz="8" w:space="0" w:color="0069C1" w:themeColor="accent3" w:themeTint="BF"/>
        <w:right w:val="single" w:sz="8" w:space="0" w:color="0069C1" w:themeColor="accent3" w:themeTint="BF"/>
        <w:insideH w:val="single" w:sz="8" w:space="0" w:color="0069C1" w:themeColor="accent3" w:themeTint="BF"/>
        <w:insideV w:val="single" w:sz="8" w:space="0" w:color="0069C1" w:themeColor="accent3" w:themeTint="BF"/>
      </w:tblBorders>
    </w:tblPr>
    <w:tcPr>
      <w:shd w:val="clear" w:color="auto" w:fill="96CFFF" w:themeFill="accent3" w:themeFillTint="3F"/>
    </w:tcPr>
    <w:tblStylePr w:type="firstRow">
      <w:rPr>
        <w:b/>
        <w:bCs/>
      </w:rPr>
    </w:tblStylePr>
    <w:tblStylePr w:type="lastRow">
      <w:rPr>
        <w:b/>
        <w:bCs/>
      </w:rPr>
      <w:tblPr/>
      <w:tcPr>
        <w:tcBorders>
          <w:top w:val="single" w:sz="18" w:space="0" w:color="0069C1" w:themeColor="accent3" w:themeTint="BF"/>
        </w:tcBorders>
      </w:tcPr>
    </w:tblStylePr>
    <w:tblStylePr w:type="firstCol">
      <w:rPr>
        <w:b/>
        <w:bCs/>
      </w:rPr>
    </w:tblStylePr>
    <w:tblStylePr w:type="lastCol">
      <w:rPr>
        <w:b/>
        <w:bCs/>
      </w:rPr>
    </w:tblStylePr>
    <w:tblStylePr w:type="band1Vert">
      <w:tblPr/>
      <w:tcPr>
        <w:shd w:val="clear" w:color="auto" w:fill="2C9FFF" w:themeFill="accent3" w:themeFillTint="7F"/>
      </w:tcPr>
    </w:tblStylePr>
    <w:tblStylePr w:type="band1Horz">
      <w:tblPr/>
      <w:tcPr>
        <w:shd w:val="clear" w:color="auto" w:fill="2C9FFF" w:themeFill="accent3" w:themeFillTint="7F"/>
      </w:tcPr>
    </w:tblStylePr>
  </w:style>
  <w:style w:type="table" w:styleId="MediumGrid1-Accent4">
    <w:name w:val="Medium Grid 1 Accent 4"/>
    <w:basedOn w:val="TableNormal"/>
    <w:uiPriority w:val="99"/>
    <w:semiHidden/>
    <w:unhideWhenUsed/>
    <w:rsid w:val="00911DE3"/>
    <w:pPr>
      <w:spacing w:line="240" w:lineRule="auto"/>
    </w:pPr>
    <w:tblPr>
      <w:tblStyleRowBandSize w:val="1"/>
      <w:tblStyleColBandSize w:val="1"/>
      <w:tblBorders>
        <w:top w:val="single" w:sz="8" w:space="0" w:color="F97585" w:themeColor="accent4" w:themeTint="BF"/>
        <w:left w:val="single" w:sz="8" w:space="0" w:color="F97585" w:themeColor="accent4" w:themeTint="BF"/>
        <w:bottom w:val="single" w:sz="8" w:space="0" w:color="F97585" w:themeColor="accent4" w:themeTint="BF"/>
        <w:right w:val="single" w:sz="8" w:space="0" w:color="F97585" w:themeColor="accent4" w:themeTint="BF"/>
        <w:insideH w:val="single" w:sz="8" w:space="0" w:color="F97585" w:themeColor="accent4" w:themeTint="BF"/>
        <w:insideV w:val="single" w:sz="8" w:space="0" w:color="F97585" w:themeColor="accent4" w:themeTint="BF"/>
      </w:tblBorders>
    </w:tblPr>
    <w:tcPr>
      <w:shd w:val="clear" w:color="auto" w:fill="FDD1D6" w:themeFill="accent4" w:themeFillTint="3F"/>
    </w:tcPr>
    <w:tblStylePr w:type="firstRow">
      <w:rPr>
        <w:b/>
        <w:bCs/>
      </w:rPr>
    </w:tblStylePr>
    <w:tblStylePr w:type="lastRow">
      <w:rPr>
        <w:b/>
        <w:bCs/>
      </w:rPr>
      <w:tblPr/>
      <w:tcPr>
        <w:tcBorders>
          <w:top w:val="single" w:sz="18" w:space="0" w:color="F97585" w:themeColor="accent4" w:themeTint="BF"/>
        </w:tcBorders>
      </w:tcPr>
    </w:tblStylePr>
    <w:tblStylePr w:type="firstCol">
      <w:rPr>
        <w:b/>
        <w:bCs/>
      </w:rPr>
    </w:tblStylePr>
    <w:tblStylePr w:type="lastCol">
      <w:rPr>
        <w:b/>
        <w:bCs/>
      </w:rPr>
    </w:tblStylePr>
    <w:tblStylePr w:type="band1Vert">
      <w:tblPr/>
      <w:tcPr>
        <w:shd w:val="clear" w:color="auto" w:fill="FBA3AE" w:themeFill="accent4" w:themeFillTint="7F"/>
      </w:tcPr>
    </w:tblStylePr>
    <w:tblStylePr w:type="band1Horz">
      <w:tblPr/>
      <w:tcPr>
        <w:shd w:val="clear" w:color="auto" w:fill="FBA3AE" w:themeFill="accent4" w:themeFillTint="7F"/>
      </w:tcPr>
    </w:tblStylePr>
  </w:style>
  <w:style w:type="table" w:styleId="MediumGrid1-Accent5">
    <w:name w:val="Medium Grid 1 Accent 5"/>
    <w:basedOn w:val="TableNormal"/>
    <w:uiPriority w:val="99"/>
    <w:semiHidden/>
    <w:unhideWhenUsed/>
    <w:rsid w:val="00911DE3"/>
    <w:pPr>
      <w:spacing w:line="240" w:lineRule="auto"/>
    </w:pPr>
    <w:tblPr>
      <w:tblStyleRowBandSize w:val="1"/>
      <w:tblStyleColBandSize w:val="1"/>
      <w:tblBorders>
        <w:top w:val="single" w:sz="8" w:space="0" w:color="C13A3E" w:themeColor="accent5" w:themeTint="BF"/>
        <w:left w:val="single" w:sz="8" w:space="0" w:color="C13A3E" w:themeColor="accent5" w:themeTint="BF"/>
        <w:bottom w:val="single" w:sz="8" w:space="0" w:color="C13A3E" w:themeColor="accent5" w:themeTint="BF"/>
        <w:right w:val="single" w:sz="8" w:space="0" w:color="C13A3E" w:themeColor="accent5" w:themeTint="BF"/>
        <w:insideH w:val="single" w:sz="8" w:space="0" w:color="C13A3E" w:themeColor="accent5" w:themeTint="BF"/>
        <w:insideV w:val="single" w:sz="8" w:space="0" w:color="C13A3E" w:themeColor="accent5" w:themeTint="BF"/>
      </w:tblBorders>
    </w:tblPr>
    <w:tcPr>
      <w:shd w:val="clear" w:color="auto" w:fill="EBBDBE" w:themeFill="accent5" w:themeFillTint="3F"/>
    </w:tcPr>
    <w:tblStylePr w:type="firstRow">
      <w:rPr>
        <w:b/>
        <w:bCs/>
      </w:rPr>
    </w:tblStylePr>
    <w:tblStylePr w:type="lastRow">
      <w:rPr>
        <w:b/>
        <w:bCs/>
      </w:rPr>
      <w:tblPr/>
      <w:tcPr>
        <w:tcBorders>
          <w:top w:val="single" w:sz="18" w:space="0" w:color="C13A3E" w:themeColor="accent5" w:themeTint="BF"/>
        </w:tcBorders>
      </w:tcPr>
    </w:tblStylePr>
    <w:tblStylePr w:type="firstCol">
      <w:rPr>
        <w:b/>
        <w:bCs/>
      </w:rPr>
    </w:tblStylePr>
    <w:tblStylePr w:type="lastCol">
      <w:rPr>
        <w:b/>
        <w:bCs/>
      </w:rPr>
    </w:tblStylePr>
    <w:tblStylePr w:type="band1Vert">
      <w:tblPr/>
      <w:tcPr>
        <w:shd w:val="clear" w:color="auto" w:fill="D77A7D" w:themeFill="accent5" w:themeFillTint="7F"/>
      </w:tcPr>
    </w:tblStylePr>
    <w:tblStylePr w:type="band1Horz">
      <w:tblPr/>
      <w:tcPr>
        <w:shd w:val="clear" w:color="auto" w:fill="D77A7D" w:themeFill="accent5" w:themeFillTint="7F"/>
      </w:tcPr>
    </w:tblStylePr>
  </w:style>
  <w:style w:type="table" w:styleId="MediumGrid1-Accent6">
    <w:name w:val="Medium Grid 1 Accent 6"/>
    <w:basedOn w:val="TableNormal"/>
    <w:uiPriority w:val="99"/>
    <w:semiHidden/>
    <w:unhideWhenUsed/>
    <w:rsid w:val="00911DE3"/>
    <w:pPr>
      <w:spacing w:line="240" w:lineRule="auto"/>
    </w:pPr>
    <w:tblPr>
      <w:tblStyleRowBandSize w:val="1"/>
      <w:tblStyleColBandSize w:val="1"/>
      <w:tblBorders>
        <w:top w:val="single" w:sz="8" w:space="0" w:color="1FAABA" w:themeColor="accent6" w:themeTint="BF"/>
        <w:left w:val="single" w:sz="8" w:space="0" w:color="1FAABA" w:themeColor="accent6" w:themeTint="BF"/>
        <w:bottom w:val="single" w:sz="8" w:space="0" w:color="1FAABA" w:themeColor="accent6" w:themeTint="BF"/>
        <w:right w:val="single" w:sz="8" w:space="0" w:color="1FAABA" w:themeColor="accent6" w:themeTint="BF"/>
        <w:insideH w:val="single" w:sz="8" w:space="0" w:color="1FAABA" w:themeColor="accent6" w:themeTint="BF"/>
        <w:insideV w:val="single" w:sz="8" w:space="0" w:color="1FAABA" w:themeColor="accent6" w:themeTint="BF"/>
      </w:tblBorders>
    </w:tblPr>
    <w:tcPr>
      <w:shd w:val="clear" w:color="auto" w:fill="ACE9F1" w:themeFill="accent6" w:themeFillTint="3F"/>
    </w:tcPr>
    <w:tblStylePr w:type="firstRow">
      <w:rPr>
        <w:b/>
        <w:bCs/>
      </w:rPr>
    </w:tblStylePr>
    <w:tblStylePr w:type="lastRow">
      <w:rPr>
        <w:b/>
        <w:bCs/>
      </w:rPr>
      <w:tblPr/>
      <w:tcPr>
        <w:tcBorders>
          <w:top w:val="single" w:sz="18" w:space="0" w:color="1FAABA" w:themeColor="accent6" w:themeTint="BF"/>
        </w:tcBorders>
      </w:tcPr>
    </w:tblStylePr>
    <w:tblStylePr w:type="firstCol">
      <w:rPr>
        <w:b/>
        <w:bCs/>
      </w:rPr>
    </w:tblStylePr>
    <w:tblStylePr w:type="lastCol">
      <w:rPr>
        <w:b/>
        <w:bCs/>
      </w:rPr>
    </w:tblStylePr>
    <w:tblStylePr w:type="band1Vert">
      <w:tblPr/>
      <w:tcPr>
        <w:shd w:val="clear" w:color="auto" w:fill="58D4E3" w:themeFill="accent6" w:themeFillTint="7F"/>
      </w:tcPr>
    </w:tblStylePr>
    <w:tblStylePr w:type="band1Horz">
      <w:tblPr/>
      <w:tcPr>
        <w:shd w:val="clear" w:color="auto" w:fill="58D4E3" w:themeFill="accent6" w:themeFillTint="7F"/>
      </w:tcPr>
    </w:tblStylePr>
  </w:style>
  <w:style w:type="table" w:styleId="MediumGrid2">
    <w:name w:val="Medium Grid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BD9B60" w:themeColor="accent1"/>
        <w:left w:val="single" w:sz="8" w:space="0" w:color="BD9B60" w:themeColor="accent1"/>
        <w:bottom w:val="single" w:sz="8" w:space="0" w:color="BD9B60" w:themeColor="accent1"/>
        <w:right w:val="single" w:sz="8" w:space="0" w:color="BD9B60" w:themeColor="accent1"/>
        <w:insideH w:val="single" w:sz="8" w:space="0" w:color="BD9B60" w:themeColor="accent1"/>
        <w:insideV w:val="single" w:sz="8" w:space="0" w:color="BD9B60" w:themeColor="accent1"/>
      </w:tblBorders>
    </w:tblPr>
    <w:tcPr>
      <w:shd w:val="clear" w:color="auto" w:fill="EEE6D7" w:themeFill="accent1" w:themeFillTint="3F"/>
    </w:tcPr>
    <w:tblStylePr w:type="firstRow">
      <w:rPr>
        <w:b/>
        <w:bCs/>
        <w:color w:val="000000" w:themeColor="text1"/>
      </w:rPr>
      <w:tblPr/>
      <w:tcPr>
        <w:shd w:val="clear" w:color="auto" w:fill="F8F5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EADF" w:themeFill="accent1" w:themeFillTint="33"/>
      </w:tcPr>
    </w:tblStylePr>
    <w:tblStylePr w:type="band1Vert">
      <w:tblPr/>
      <w:tcPr>
        <w:shd w:val="clear" w:color="auto" w:fill="DECCAF" w:themeFill="accent1" w:themeFillTint="7F"/>
      </w:tcPr>
    </w:tblStylePr>
    <w:tblStylePr w:type="band1Horz">
      <w:tblPr/>
      <w:tcPr>
        <w:tcBorders>
          <w:insideH w:val="single" w:sz="6" w:space="0" w:color="BD9B60" w:themeColor="accent1"/>
          <w:insideV w:val="single" w:sz="6" w:space="0" w:color="BD9B60" w:themeColor="accent1"/>
        </w:tcBorders>
        <w:shd w:val="clear" w:color="auto" w:fill="DECCA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68D2DF" w:themeColor="accent2"/>
        <w:left w:val="single" w:sz="8" w:space="0" w:color="68D2DF" w:themeColor="accent2"/>
        <w:bottom w:val="single" w:sz="8" w:space="0" w:color="68D2DF" w:themeColor="accent2"/>
        <w:right w:val="single" w:sz="8" w:space="0" w:color="68D2DF" w:themeColor="accent2"/>
        <w:insideH w:val="single" w:sz="8" w:space="0" w:color="68D2DF" w:themeColor="accent2"/>
        <w:insideV w:val="single" w:sz="8" w:space="0" w:color="68D2DF" w:themeColor="accent2"/>
      </w:tblBorders>
    </w:tblPr>
    <w:tcPr>
      <w:shd w:val="clear" w:color="auto" w:fill="D9F3F7" w:themeFill="accent2" w:themeFillTint="3F"/>
    </w:tcPr>
    <w:tblStylePr w:type="firstRow">
      <w:rPr>
        <w:b/>
        <w:bCs/>
        <w:color w:val="000000" w:themeColor="text1"/>
      </w:rPr>
      <w:tblPr/>
      <w:tcPr>
        <w:shd w:val="clear" w:color="auto" w:fill="F0FA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F6F8" w:themeFill="accent2" w:themeFillTint="33"/>
      </w:tcPr>
    </w:tblStylePr>
    <w:tblStylePr w:type="band1Vert">
      <w:tblPr/>
      <w:tcPr>
        <w:shd w:val="clear" w:color="auto" w:fill="B3E8EF" w:themeFill="accent2" w:themeFillTint="7F"/>
      </w:tcPr>
    </w:tblStylePr>
    <w:tblStylePr w:type="band1Horz">
      <w:tblPr/>
      <w:tcPr>
        <w:tcBorders>
          <w:insideH w:val="single" w:sz="6" w:space="0" w:color="68D2DF" w:themeColor="accent2"/>
          <w:insideV w:val="single" w:sz="6" w:space="0" w:color="68D2DF" w:themeColor="accent2"/>
        </w:tcBorders>
        <w:shd w:val="clear" w:color="auto" w:fill="B3E8E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003057" w:themeColor="accent3"/>
        <w:left w:val="single" w:sz="8" w:space="0" w:color="003057" w:themeColor="accent3"/>
        <w:bottom w:val="single" w:sz="8" w:space="0" w:color="003057" w:themeColor="accent3"/>
        <w:right w:val="single" w:sz="8" w:space="0" w:color="003057" w:themeColor="accent3"/>
        <w:insideH w:val="single" w:sz="8" w:space="0" w:color="003057" w:themeColor="accent3"/>
        <w:insideV w:val="single" w:sz="8" w:space="0" w:color="003057" w:themeColor="accent3"/>
      </w:tblBorders>
    </w:tblPr>
    <w:tcPr>
      <w:shd w:val="clear" w:color="auto" w:fill="96CFFF" w:themeFill="accent3" w:themeFillTint="3F"/>
    </w:tcPr>
    <w:tblStylePr w:type="firstRow">
      <w:rPr>
        <w:b/>
        <w:bCs/>
        <w:color w:val="000000" w:themeColor="text1"/>
      </w:rPr>
      <w:tblPr/>
      <w:tcPr>
        <w:shd w:val="clear" w:color="auto" w:fill="D5E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8FF" w:themeFill="accent3" w:themeFillTint="33"/>
      </w:tcPr>
    </w:tblStylePr>
    <w:tblStylePr w:type="band1Vert">
      <w:tblPr/>
      <w:tcPr>
        <w:shd w:val="clear" w:color="auto" w:fill="2C9FFF" w:themeFill="accent3" w:themeFillTint="7F"/>
      </w:tcPr>
    </w:tblStylePr>
    <w:tblStylePr w:type="band1Horz">
      <w:tblPr/>
      <w:tcPr>
        <w:tcBorders>
          <w:insideH w:val="single" w:sz="6" w:space="0" w:color="003057" w:themeColor="accent3"/>
          <w:insideV w:val="single" w:sz="6" w:space="0" w:color="003057" w:themeColor="accent3"/>
        </w:tcBorders>
        <w:shd w:val="clear" w:color="auto" w:fill="2C9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F8485E" w:themeColor="accent4"/>
        <w:left w:val="single" w:sz="8" w:space="0" w:color="F8485E" w:themeColor="accent4"/>
        <w:bottom w:val="single" w:sz="8" w:space="0" w:color="F8485E" w:themeColor="accent4"/>
        <w:right w:val="single" w:sz="8" w:space="0" w:color="F8485E" w:themeColor="accent4"/>
        <w:insideH w:val="single" w:sz="8" w:space="0" w:color="F8485E" w:themeColor="accent4"/>
        <w:insideV w:val="single" w:sz="8" w:space="0" w:color="F8485E" w:themeColor="accent4"/>
      </w:tblBorders>
    </w:tblPr>
    <w:tcPr>
      <w:shd w:val="clear" w:color="auto" w:fill="FDD1D6" w:themeFill="accent4" w:themeFillTint="3F"/>
    </w:tcPr>
    <w:tblStylePr w:type="firstRow">
      <w:rPr>
        <w:b/>
        <w:bCs/>
        <w:color w:val="000000" w:themeColor="text1"/>
      </w:rPr>
      <w:tblPr/>
      <w:tcPr>
        <w:shd w:val="clear" w:color="auto" w:fill="FEED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DADE" w:themeFill="accent4" w:themeFillTint="33"/>
      </w:tcPr>
    </w:tblStylePr>
    <w:tblStylePr w:type="band1Vert">
      <w:tblPr/>
      <w:tcPr>
        <w:shd w:val="clear" w:color="auto" w:fill="FBA3AE" w:themeFill="accent4" w:themeFillTint="7F"/>
      </w:tcPr>
    </w:tblStylePr>
    <w:tblStylePr w:type="band1Horz">
      <w:tblPr/>
      <w:tcPr>
        <w:tcBorders>
          <w:insideH w:val="single" w:sz="6" w:space="0" w:color="F8485E" w:themeColor="accent4"/>
          <w:insideV w:val="single" w:sz="6" w:space="0" w:color="F8485E" w:themeColor="accent4"/>
        </w:tcBorders>
        <w:shd w:val="clear" w:color="auto" w:fill="FBA3A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7F2629" w:themeColor="accent5"/>
        <w:left w:val="single" w:sz="8" w:space="0" w:color="7F2629" w:themeColor="accent5"/>
        <w:bottom w:val="single" w:sz="8" w:space="0" w:color="7F2629" w:themeColor="accent5"/>
        <w:right w:val="single" w:sz="8" w:space="0" w:color="7F2629" w:themeColor="accent5"/>
        <w:insideH w:val="single" w:sz="8" w:space="0" w:color="7F2629" w:themeColor="accent5"/>
        <w:insideV w:val="single" w:sz="8" w:space="0" w:color="7F2629" w:themeColor="accent5"/>
      </w:tblBorders>
    </w:tblPr>
    <w:tcPr>
      <w:shd w:val="clear" w:color="auto" w:fill="EBBDBE" w:themeFill="accent5" w:themeFillTint="3F"/>
    </w:tcPr>
    <w:tblStylePr w:type="firstRow">
      <w:rPr>
        <w:b/>
        <w:bCs/>
        <w:color w:val="000000" w:themeColor="text1"/>
      </w:rPr>
      <w:tblPr/>
      <w:tcPr>
        <w:shd w:val="clear" w:color="auto" w:fill="F7E4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C9CB" w:themeFill="accent5" w:themeFillTint="33"/>
      </w:tcPr>
    </w:tblStylePr>
    <w:tblStylePr w:type="band1Vert">
      <w:tblPr/>
      <w:tcPr>
        <w:shd w:val="clear" w:color="auto" w:fill="D77A7D" w:themeFill="accent5" w:themeFillTint="7F"/>
      </w:tcPr>
    </w:tblStylePr>
    <w:tblStylePr w:type="band1Horz">
      <w:tblPr/>
      <w:tcPr>
        <w:tcBorders>
          <w:insideH w:val="single" w:sz="6" w:space="0" w:color="7F2629" w:themeColor="accent5"/>
          <w:insideV w:val="single" w:sz="6" w:space="0" w:color="7F2629" w:themeColor="accent5"/>
        </w:tcBorders>
        <w:shd w:val="clear" w:color="auto" w:fill="D77A7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115E67" w:themeColor="accent6"/>
        <w:left w:val="single" w:sz="8" w:space="0" w:color="115E67" w:themeColor="accent6"/>
        <w:bottom w:val="single" w:sz="8" w:space="0" w:color="115E67" w:themeColor="accent6"/>
        <w:right w:val="single" w:sz="8" w:space="0" w:color="115E67" w:themeColor="accent6"/>
        <w:insideH w:val="single" w:sz="8" w:space="0" w:color="115E67" w:themeColor="accent6"/>
        <w:insideV w:val="single" w:sz="8" w:space="0" w:color="115E67" w:themeColor="accent6"/>
      </w:tblBorders>
    </w:tblPr>
    <w:tcPr>
      <w:shd w:val="clear" w:color="auto" w:fill="ACE9F1" w:themeFill="accent6" w:themeFillTint="3F"/>
    </w:tcPr>
    <w:tblStylePr w:type="firstRow">
      <w:rPr>
        <w:b/>
        <w:bCs/>
        <w:color w:val="000000" w:themeColor="text1"/>
      </w:rPr>
      <w:tblPr/>
      <w:tcPr>
        <w:shd w:val="clear" w:color="auto" w:fill="DEF6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CEEF4" w:themeFill="accent6" w:themeFillTint="33"/>
      </w:tcPr>
    </w:tblStylePr>
    <w:tblStylePr w:type="band1Vert">
      <w:tblPr/>
      <w:tcPr>
        <w:shd w:val="clear" w:color="auto" w:fill="58D4E3" w:themeFill="accent6" w:themeFillTint="7F"/>
      </w:tcPr>
    </w:tblStylePr>
    <w:tblStylePr w:type="band1Horz">
      <w:tblPr/>
      <w:tcPr>
        <w:tcBorders>
          <w:insideH w:val="single" w:sz="6" w:space="0" w:color="115E67" w:themeColor="accent6"/>
          <w:insideV w:val="single" w:sz="6" w:space="0" w:color="115E67" w:themeColor="accent6"/>
        </w:tcBorders>
        <w:shd w:val="clear" w:color="auto" w:fill="58D4E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6D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9B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9B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9B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9B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CCA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CCAF" w:themeFill="accent1" w:themeFillTint="7F"/>
      </w:tcPr>
    </w:tblStylePr>
  </w:style>
  <w:style w:type="table" w:styleId="MediumGrid3-Accent2">
    <w:name w:val="Medium Grid 3 Accent 2"/>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3F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D2D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D2D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D2D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D2D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E8E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E8EF" w:themeFill="accent2" w:themeFillTint="7F"/>
      </w:tcPr>
    </w:tblStylePr>
  </w:style>
  <w:style w:type="table" w:styleId="MediumGrid3-Accent3">
    <w:name w:val="Medium Grid 3 Accent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305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305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305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305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C9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C9FFF" w:themeFill="accent3" w:themeFillTint="7F"/>
      </w:tcPr>
    </w:tblStylePr>
  </w:style>
  <w:style w:type="table" w:styleId="MediumGrid3-Accent4">
    <w:name w:val="Medium Grid 3 Accent 4"/>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1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485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485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485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485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A3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A3AE" w:themeFill="accent4" w:themeFillTint="7F"/>
      </w:tcPr>
    </w:tblStylePr>
  </w:style>
  <w:style w:type="table" w:styleId="MediumGrid3-Accent5">
    <w:name w:val="Medium Grid 3 Accent 5"/>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BDB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262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262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262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262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7A7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7A7D" w:themeFill="accent5" w:themeFillTint="7F"/>
      </w:tcPr>
    </w:tblStylePr>
  </w:style>
  <w:style w:type="table" w:styleId="MediumGrid3-Accent6">
    <w:name w:val="Medium Grid 3 Accent 6"/>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CE9F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5E6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5E6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5E6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5E6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D4E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D4E3" w:themeFill="accent6" w:themeFillTint="7F"/>
      </w:tcPr>
    </w:tblStylePr>
  </w:style>
  <w:style w:type="table" w:styleId="MediumList1">
    <w:name w:val="Medium List 1"/>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BD9B60" w:themeColor="accent1"/>
        <w:bottom w:val="single" w:sz="8" w:space="0" w:color="BD9B60" w:themeColor="accent1"/>
      </w:tblBorders>
    </w:tblPr>
    <w:tblStylePr w:type="firstRow">
      <w:rPr>
        <w:rFonts w:asciiTheme="majorHAnsi" w:eastAsiaTheme="majorEastAsia" w:hAnsiTheme="majorHAnsi" w:cstheme="majorBidi"/>
      </w:rPr>
      <w:tblPr/>
      <w:tcPr>
        <w:tcBorders>
          <w:top w:val="nil"/>
          <w:bottom w:val="single" w:sz="8" w:space="0" w:color="BD9B60" w:themeColor="accent1"/>
        </w:tcBorders>
      </w:tcPr>
    </w:tblStylePr>
    <w:tblStylePr w:type="lastRow">
      <w:rPr>
        <w:b/>
        <w:bCs/>
        <w:color w:val="000000" w:themeColor="text2"/>
      </w:rPr>
      <w:tblPr/>
      <w:tcPr>
        <w:tcBorders>
          <w:top w:val="single" w:sz="8" w:space="0" w:color="BD9B60" w:themeColor="accent1"/>
          <w:bottom w:val="single" w:sz="8" w:space="0" w:color="BD9B60" w:themeColor="accent1"/>
        </w:tcBorders>
      </w:tcPr>
    </w:tblStylePr>
    <w:tblStylePr w:type="firstCol">
      <w:rPr>
        <w:b/>
        <w:bCs/>
      </w:rPr>
    </w:tblStylePr>
    <w:tblStylePr w:type="lastCol">
      <w:rPr>
        <w:b/>
        <w:bCs/>
      </w:rPr>
      <w:tblPr/>
      <w:tcPr>
        <w:tcBorders>
          <w:top w:val="single" w:sz="8" w:space="0" w:color="BD9B60" w:themeColor="accent1"/>
          <w:bottom w:val="single" w:sz="8" w:space="0" w:color="BD9B60" w:themeColor="accent1"/>
        </w:tcBorders>
      </w:tcPr>
    </w:tblStylePr>
    <w:tblStylePr w:type="band1Vert">
      <w:tblPr/>
      <w:tcPr>
        <w:shd w:val="clear" w:color="auto" w:fill="EEE6D7" w:themeFill="accent1" w:themeFillTint="3F"/>
      </w:tcPr>
    </w:tblStylePr>
    <w:tblStylePr w:type="band1Horz">
      <w:tblPr/>
      <w:tcPr>
        <w:shd w:val="clear" w:color="auto" w:fill="EEE6D7" w:themeFill="accent1" w:themeFillTint="3F"/>
      </w:tcPr>
    </w:tblStylePr>
  </w:style>
  <w:style w:type="table" w:styleId="MediumList1-Accent2">
    <w:name w:val="Medium List 1 Accent 2"/>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68D2DF" w:themeColor="accent2"/>
        <w:bottom w:val="single" w:sz="8" w:space="0" w:color="68D2DF" w:themeColor="accent2"/>
      </w:tblBorders>
    </w:tblPr>
    <w:tblStylePr w:type="firstRow">
      <w:rPr>
        <w:rFonts w:asciiTheme="majorHAnsi" w:eastAsiaTheme="majorEastAsia" w:hAnsiTheme="majorHAnsi" w:cstheme="majorBidi"/>
      </w:rPr>
      <w:tblPr/>
      <w:tcPr>
        <w:tcBorders>
          <w:top w:val="nil"/>
          <w:bottom w:val="single" w:sz="8" w:space="0" w:color="68D2DF" w:themeColor="accent2"/>
        </w:tcBorders>
      </w:tcPr>
    </w:tblStylePr>
    <w:tblStylePr w:type="lastRow">
      <w:rPr>
        <w:b/>
        <w:bCs/>
        <w:color w:val="000000" w:themeColor="text2"/>
      </w:rPr>
      <w:tblPr/>
      <w:tcPr>
        <w:tcBorders>
          <w:top w:val="single" w:sz="8" w:space="0" w:color="68D2DF" w:themeColor="accent2"/>
          <w:bottom w:val="single" w:sz="8" w:space="0" w:color="68D2DF" w:themeColor="accent2"/>
        </w:tcBorders>
      </w:tcPr>
    </w:tblStylePr>
    <w:tblStylePr w:type="firstCol">
      <w:rPr>
        <w:b/>
        <w:bCs/>
      </w:rPr>
    </w:tblStylePr>
    <w:tblStylePr w:type="lastCol">
      <w:rPr>
        <w:b/>
        <w:bCs/>
      </w:rPr>
      <w:tblPr/>
      <w:tcPr>
        <w:tcBorders>
          <w:top w:val="single" w:sz="8" w:space="0" w:color="68D2DF" w:themeColor="accent2"/>
          <w:bottom w:val="single" w:sz="8" w:space="0" w:color="68D2DF" w:themeColor="accent2"/>
        </w:tcBorders>
      </w:tcPr>
    </w:tblStylePr>
    <w:tblStylePr w:type="band1Vert">
      <w:tblPr/>
      <w:tcPr>
        <w:shd w:val="clear" w:color="auto" w:fill="D9F3F7" w:themeFill="accent2" w:themeFillTint="3F"/>
      </w:tcPr>
    </w:tblStylePr>
    <w:tblStylePr w:type="band1Horz">
      <w:tblPr/>
      <w:tcPr>
        <w:shd w:val="clear" w:color="auto" w:fill="D9F3F7" w:themeFill="accent2" w:themeFillTint="3F"/>
      </w:tcPr>
    </w:tblStylePr>
  </w:style>
  <w:style w:type="table" w:styleId="MediumList1-Accent3">
    <w:name w:val="Medium List 1 Accent 3"/>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003057" w:themeColor="accent3"/>
        <w:bottom w:val="single" w:sz="8" w:space="0" w:color="003057" w:themeColor="accent3"/>
      </w:tblBorders>
    </w:tblPr>
    <w:tblStylePr w:type="firstRow">
      <w:rPr>
        <w:rFonts w:asciiTheme="majorHAnsi" w:eastAsiaTheme="majorEastAsia" w:hAnsiTheme="majorHAnsi" w:cstheme="majorBidi"/>
      </w:rPr>
      <w:tblPr/>
      <w:tcPr>
        <w:tcBorders>
          <w:top w:val="nil"/>
          <w:bottom w:val="single" w:sz="8" w:space="0" w:color="003057" w:themeColor="accent3"/>
        </w:tcBorders>
      </w:tcPr>
    </w:tblStylePr>
    <w:tblStylePr w:type="lastRow">
      <w:rPr>
        <w:b/>
        <w:bCs/>
        <w:color w:val="000000" w:themeColor="text2"/>
      </w:rPr>
      <w:tblPr/>
      <w:tcPr>
        <w:tcBorders>
          <w:top w:val="single" w:sz="8" w:space="0" w:color="003057" w:themeColor="accent3"/>
          <w:bottom w:val="single" w:sz="8" w:space="0" w:color="003057" w:themeColor="accent3"/>
        </w:tcBorders>
      </w:tcPr>
    </w:tblStylePr>
    <w:tblStylePr w:type="firstCol">
      <w:rPr>
        <w:b/>
        <w:bCs/>
      </w:rPr>
    </w:tblStylePr>
    <w:tblStylePr w:type="lastCol">
      <w:rPr>
        <w:b/>
        <w:bCs/>
      </w:rPr>
      <w:tblPr/>
      <w:tcPr>
        <w:tcBorders>
          <w:top w:val="single" w:sz="8" w:space="0" w:color="003057" w:themeColor="accent3"/>
          <w:bottom w:val="single" w:sz="8" w:space="0" w:color="003057" w:themeColor="accent3"/>
        </w:tcBorders>
      </w:tcPr>
    </w:tblStylePr>
    <w:tblStylePr w:type="band1Vert">
      <w:tblPr/>
      <w:tcPr>
        <w:shd w:val="clear" w:color="auto" w:fill="96CFFF" w:themeFill="accent3" w:themeFillTint="3F"/>
      </w:tcPr>
    </w:tblStylePr>
    <w:tblStylePr w:type="band1Horz">
      <w:tblPr/>
      <w:tcPr>
        <w:shd w:val="clear" w:color="auto" w:fill="96CFFF" w:themeFill="accent3" w:themeFillTint="3F"/>
      </w:tcPr>
    </w:tblStylePr>
  </w:style>
  <w:style w:type="table" w:styleId="MediumList1-Accent4">
    <w:name w:val="Medium List 1 Accent 4"/>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F8485E" w:themeColor="accent4"/>
        <w:bottom w:val="single" w:sz="8" w:space="0" w:color="F8485E" w:themeColor="accent4"/>
      </w:tblBorders>
    </w:tblPr>
    <w:tblStylePr w:type="firstRow">
      <w:rPr>
        <w:rFonts w:asciiTheme="majorHAnsi" w:eastAsiaTheme="majorEastAsia" w:hAnsiTheme="majorHAnsi" w:cstheme="majorBidi"/>
      </w:rPr>
      <w:tblPr/>
      <w:tcPr>
        <w:tcBorders>
          <w:top w:val="nil"/>
          <w:bottom w:val="single" w:sz="8" w:space="0" w:color="F8485E" w:themeColor="accent4"/>
        </w:tcBorders>
      </w:tcPr>
    </w:tblStylePr>
    <w:tblStylePr w:type="lastRow">
      <w:rPr>
        <w:b/>
        <w:bCs/>
        <w:color w:val="000000" w:themeColor="text2"/>
      </w:rPr>
      <w:tblPr/>
      <w:tcPr>
        <w:tcBorders>
          <w:top w:val="single" w:sz="8" w:space="0" w:color="F8485E" w:themeColor="accent4"/>
          <w:bottom w:val="single" w:sz="8" w:space="0" w:color="F8485E" w:themeColor="accent4"/>
        </w:tcBorders>
      </w:tcPr>
    </w:tblStylePr>
    <w:tblStylePr w:type="firstCol">
      <w:rPr>
        <w:b/>
        <w:bCs/>
      </w:rPr>
    </w:tblStylePr>
    <w:tblStylePr w:type="lastCol">
      <w:rPr>
        <w:b/>
        <w:bCs/>
      </w:rPr>
      <w:tblPr/>
      <w:tcPr>
        <w:tcBorders>
          <w:top w:val="single" w:sz="8" w:space="0" w:color="F8485E" w:themeColor="accent4"/>
          <w:bottom w:val="single" w:sz="8" w:space="0" w:color="F8485E" w:themeColor="accent4"/>
        </w:tcBorders>
      </w:tcPr>
    </w:tblStylePr>
    <w:tblStylePr w:type="band1Vert">
      <w:tblPr/>
      <w:tcPr>
        <w:shd w:val="clear" w:color="auto" w:fill="FDD1D6" w:themeFill="accent4" w:themeFillTint="3F"/>
      </w:tcPr>
    </w:tblStylePr>
    <w:tblStylePr w:type="band1Horz">
      <w:tblPr/>
      <w:tcPr>
        <w:shd w:val="clear" w:color="auto" w:fill="FDD1D6" w:themeFill="accent4" w:themeFillTint="3F"/>
      </w:tcPr>
    </w:tblStylePr>
  </w:style>
  <w:style w:type="table" w:styleId="MediumList1-Accent5">
    <w:name w:val="Medium List 1 Accent 5"/>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7F2629" w:themeColor="accent5"/>
        <w:bottom w:val="single" w:sz="8" w:space="0" w:color="7F2629" w:themeColor="accent5"/>
      </w:tblBorders>
    </w:tblPr>
    <w:tblStylePr w:type="firstRow">
      <w:rPr>
        <w:rFonts w:asciiTheme="majorHAnsi" w:eastAsiaTheme="majorEastAsia" w:hAnsiTheme="majorHAnsi" w:cstheme="majorBidi"/>
      </w:rPr>
      <w:tblPr/>
      <w:tcPr>
        <w:tcBorders>
          <w:top w:val="nil"/>
          <w:bottom w:val="single" w:sz="8" w:space="0" w:color="7F2629" w:themeColor="accent5"/>
        </w:tcBorders>
      </w:tcPr>
    </w:tblStylePr>
    <w:tblStylePr w:type="lastRow">
      <w:rPr>
        <w:b/>
        <w:bCs/>
        <w:color w:val="000000" w:themeColor="text2"/>
      </w:rPr>
      <w:tblPr/>
      <w:tcPr>
        <w:tcBorders>
          <w:top w:val="single" w:sz="8" w:space="0" w:color="7F2629" w:themeColor="accent5"/>
          <w:bottom w:val="single" w:sz="8" w:space="0" w:color="7F2629" w:themeColor="accent5"/>
        </w:tcBorders>
      </w:tcPr>
    </w:tblStylePr>
    <w:tblStylePr w:type="firstCol">
      <w:rPr>
        <w:b/>
        <w:bCs/>
      </w:rPr>
    </w:tblStylePr>
    <w:tblStylePr w:type="lastCol">
      <w:rPr>
        <w:b/>
        <w:bCs/>
      </w:rPr>
      <w:tblPr/>
      <w:tcPr>
        <w:tcBorders>
          <w:top w:val="single" w:sz="8" w:space="0" w:color="7F2629" w:themeColor="accent5"/>
          <w:bottom w:val="single" w:sz="8" w:space="0" w:color="7F2629" w:themeColor="accent5"/>
        </w:tcBorders>
      </w:tcPr>
    </w:tblStylePr>
    <w:tblStylePr w:type="band1Vert">
      <w:tblPr/>
      <w:tcPr>
        <w:shd w:val="clear" w:color="auto" w:fill="EBBDBE" w:themeFill="accent5" w:themeFillTint="3F"/>
      </w:tcPr>
    </w:tblStylePr>
    <w:tblStylePr w:type="band1Horz">
      <w:tblPr/>
      <w:tcPr>
        <w:shd w:val="clear" w:color="auto" w:fill="EBBDBE" w:themeFill="accent5" w:themeFillTint="3F"/>
      </w:tcPr>
    </w:tblStylePr>
  </w:style>
  <w:style w:type="table" w:styleId="MediumList1-Accent6">
    <w:name w:val="Medium List 1 Accent 6"/>
    <w:basedOn w:val="TableNormal"/>
    <w:uiPriority w:val="99"/>
    <w:semiHidden/>
    <w:unhideWhenUsed/>
    <w:rsid w:val="00911DE3"/>
    <w:pPr>
      <w:spacing w:line="240" w:lineRule="auto"/>
    </w:pPr>
    <w:rPr>
      <w:color w:val="000000" w:themeColor="text1"/>
    </w:rPr>
    <w:tblPr>
      <w:tblStyleRowBandSize w:val="1"/>
      <w:tblStyleColBandSize w:val="1"/>
      <w:tblBorders>
        <w:top w:val="single" w:sz="8" w:space="0" w:color="115E67" w:themeColor="accent6"/>
        <w:bottom w:val="single" w:sz="8" w:space="0" w:color="115E67" w:themeColor="accent6"/>
      </w:tblBorders>
    </w:tblPr>
    <w:tblStylePr w:type="firstRow">
      <w:rPr>
        <w:rFonts w:asciiTheme="majorHAnsi" w:eastAsiaTheme="majorEastAsia" w:hAnsiTheme="majorHAnsi" w:cstheme="majorBidi"/>
      </w:rPr>
      <w:tblPr/>
      <w:tcPr>
        <w:tcBorders>
          <w:top w:val="nil"/>
          <w:bottom w:val="single" w:sz="8" w:space="0" w:color="115E67" w:themeColor="accent6"/>
        </w:tcBorders>
      </w:tcPr>
    </w:tblStylePr>
    <w:tblStylePr w:type="lastRow">
      <w:rPr>
        <w:b/>
        <w:bCs/>
        <w:color w:val="000000" w:themeColor="text2"/>
      </w:rPr>
      <w:tblPr/>
      <w:tcPr>
        <w:tcBorders>
          <w:top w:val="single" w:sz="8" w:space="0" w:color="115E67" w:themeColor="accent6"/>
          <w:bottom w:val="single" w:sz="8" w:space="0" w:color="115E67" w:themeColor="accent6"/>
        </w:tcBorders>
      </w:tcPr>
    </w:tblStylePr>
    <w:tblStylePr w:type="firstCol">
      <w:rPr>
        <w:b/>
        <w:bCs/>
      </w:rPr>
    </w:tblStylePr>
    <w:tblStylePr w:type="lastCol">
      <w:rPr>
        <w:b/>
        <w:bCs/>
      </w:rPr>
      <w:tblPr/>
      <w:tcPr>
        <w:tcBorders>
          <w:top w:val="single" w:sz="8" w:space="0" w:color="115E67" w:themeColor="accent6"/>
          <w:bottom w:val="single" w:sz="8" w:space="0" w:color="115E67" w:themeColor="accent6"/>
        </w:tcBorders>
      </w:tcPr>
    </w:tblStylePr>
    <w:tblStylePr w:type="band1Vert">
      <w:tblPr/>
      <w:tcPr>
        <w:shd w:val="clear" w:color="auto" w:fill="ACE9F1" w:themeFill="accent6" w:themeFillTint="3F"/>
      </w:tcPr>
    </w:tblStylePr>
    <w:tblStylePr w:type="band1Horz">
      <w:tblPr/>
      <w:tcPr>
        <w:shd w:val="clear" w:color="auto" w:fill="ACE9F1" w:themeFill="accent6" w:themeFillTint="3F"/>
      </w:tcPr>
    </w:tblStylePr>
  </w:style>
  <w:style w:type="table" w:styleId="MediumList2">
    <w:name w:val="Medium Lis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BD9B60" w:themeColor="accent1"/>
        <w:left w:val="single" w:sz="8" w:space="0" w:color="BD9B60" w:themeColor="accent1"/>
        <w:bottom w:val="single" w:sz="8" w:space="0" w:color="BD9B60" w:themeColor="accent1"/>
        <w:right w:val="single" w:sz="8" w:space="0" w:color="BD9B60" w:themeColor="accent1"/>
      </w:tblBorders>
    </w:tblPr>
    <w:tblStylePr w:type="firstRow">
      <w:rPr>
        <w:sz w:val="24"/>
        <w:szCs w:val="24"/>
      </w:rPr>
      <w:tblPr/>
      <w:tcPr>
        <w:tcBorders>
          <w:top w:val="nil"/>
          <w:left w:val="nil"/>
          <w:bottom w:val="single" w:sz="24" w:space="0" w:color="BD9B60" w:themeColor="accent1"/>
          <w:right w:val="nil"/>
          <w:insideH w:val="nil"/>
          <w:insideV w:val="nil"/>
        </w:tcBorders>
        <w:shd w:val="clear" w:color="auto" w:fill="FFFFFF" w:themeFill="background1"/>
      </w:tcPr>
    </w:tblStylePr>
    <w:tblStylePr w:type="lastRow">
      <w:tblPr/>
      <w:tcPr>
        <w:tcBorders>
          <w:top w:val="single" w:sz="8" w:space="0" w:color="BD9B6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D9B60" w:themeColor="accent1"/>
          <w:insideH w:val="nil"/>
          <w:insideV w:val="nil"/>
        </w:tcBorders>
        <w:shd w:val="clear" w:color="auto" w:fill="FFFFFF" w:themeFill="background1"/>
      </w:tcPr>
    </w:tblStylePr>
    <w:tblStylePr w:type="lastCol">
      <w:tblPr/>
      <w:tcPr>
        <w:tcBorders>
          <w:top w:val="nil"/>
          <w:left w:val="single" w:sz="8" w:space="0" w:color="BD9B6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6D7" w:themeFill="accent1" w:themeFillTint="3F"/>
      </w:tcPr>
    </w:tblStylePr>
    <w:tblStylePr w:type="band1Horz">
      <w:tblPr/>
      <w:tcPr>
        <w:tcBorders>
          <w:top w:val="nil"/>
          <w:bottom w:val="nil"/>
          <w:insideH w:val="nil"/>
          <w:insideV w:val="nil"/>
        </w:tcBorders>
        <w:shd w:val="clear" w:color="auto" w:fill="EEE6D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68D2DF" w:themeColor="accent2"/>
        <w:left w:val="single" w:sz="8" w:space="0" w:color="68D2DF" w:themeColor="accent2"/>
        <w:bottom w:val="single" w:sz="8" w:space="0" w:color="68D2DF" w:themeColor="accent2"/>
        <w:right w:val="single" w:sz="8" w:space="0" w:color="68D2DF" w:themeColor="accent2"/>
      </w:tblBorders>
    </w:tblPr>
    <w:tblStylePr w:type="firstRow">
      <w:rPr>
        <w:sz w:val="24"/>
        <w:szCs w:val="24"/>
      </w:rPr>
      <w:tblPr/>
      <w:tcPr>
        <w:tcBorders>
          <w:top w:val="nil"/>
          <w:left w:val="nil"/>
          <w:bottom w:val="single" w:sz="24" w:space="0" w:color="68D2DF" w:themeColor="accent2"/>
          <w:right w:val="nil"/>
          <w:insideH w:val="nil"/>
          <w:insideV w:val="nil"/>
        </w:tcBorders>
        <w:shd w:val="clear" w:color="auto" w:fill="FFFFFF" w:themeFill="background1"/>
      </w:tcPr>
    </w:tblStylePr>
    <w:tblStylePr w:type="lastRow">
      <w:tblPr/>
      <w:tcPr>
        <w:tcBorders>
          <w:top w:val="single" w:sz="8" w:space="0" w:color="68D2D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D2DF" w:themeColor="accent2"/>
          <w:insideH w:val="nil"/>
          <w:insideV w:val="nil"/>
        </w:tcBorders>
        <w:shd w:val="clear" w:color="auto" w:fill="FFFFFF" w:themeFill="background1"/>
      </w:tcPr>
    </w:tblStylePr>
    <w:tblStylePr w:type="lastCol">
      <w:tblPr/>
      <w:tcPr>
        <w:tcBorders>
          <w:top w:val="nil"/>
          <w:left w:val="single" w:sz="8" w:space="0" w:color="68D2D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3F7" w:themeFill="accent2" w:themeFillTint="3F"/>
      </w:tcPr>
    </w:tblStylePr>
    <w:tblStylePr w:type="band1Horz">
      <w:tblPr/>
      <w:tcPr>
        <w:tcBorders>
          <w:top w:val="nil"/>
          <w:bottom w:val="nil"/>
          <w:insideH w:val="nil"/>
          <w:insideV w:val="nil"/>
        </w:tcBorders>
        <w:shd w:val="clear" w:color="auto" w:fill="D9F3F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003057" w:themeColor="accent3"/>
        <w:left w:val="single" w:sz="8" w:space="0" w:color="003057" w:themeColor="accent3"/>
        <w:bottom w:val="single" w:sz="8" w:space="0" w:color="003057" w:themeColor="accent3"/>
        <w:right w:val="single" w:sz="8" w:space="0" w:color="003057" w:themeColor="accent3"/>
      </w:tblBorders>
    </w:tblPr>
    <w:tblStylePr w:type="firstRow">
      <w:rPr>
        <w:sz w:val="24"/>
        <w:szCs w:val="24"/>
      </w:rPr>
      <w:tblPr/>
      <w:tcPr>
        <w:tcBorders>
          <w:top w:val="nil"/>
          <w:left w:val="nil"/>
          <w:bottom w:val="single" w:sz="24" w:space="0" w:color="003057" w:themeColor="accent3"/>
          <w:right w:val="nil"/>
          <w:insideH w:val="nil"/>
          <w:insideV w:val="nil"/>
        </w:tcBorders>
        <w:shd w:val="clear" w:color="auto" w:fill="FFFFFF" w:themeFill="background1"/>
      </w:tcPr>
    </w:tblStylePr>
    <w:tblStylePr w:type="lastRow">
      <w:tblPr/>
      <w:tcPr>
        <w:tcBorders>
          <w:top w:val="single" w:sz="8" w:space="0" w:color="00305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3057" w:themeColor="accent3"/>
          <w:insideH w:val="nil"/>
          <w:insideV w:val="nil"/>
        </w:tcBorders>
        <w:shd w:val="clear" w:color="auto" w:fill="FFFFFF" w:themeFill="background1"/>
      </w:tcPr>
    </w:tblStylePr>
    <w:tblStylePr w:type="lastCol">
      <w:tblPr/>
      <w:tcPr>
        <w:tcBorders>
          <w:top w:val="nil"/>
          <w:left w:val="single" w:sz="8" w:space="0" w:color="00305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FFF" w:themeFill="accent3" w:themeFillTint="3F"/>
      </w:tcPr>
    </w:tblStylePr>
    <w:tblStylePr w:type="band1Horz">
      <w:tblPr/>
      <w:tcPr>
        <w:tcBorders>
          <w:top w:val="nil"/>
          <w:bottom w:val="nil"/>
          <w:insideH w:val="nil"/>
          <w:insideV w:val="nil"/>
        </w:tcBorders>
        <w:shd w:val="clear" w:color="auto" w:fill="96C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F8485E" w:themeColor="accent4"/>
        <w:left w:val="single" w:sz="8" w:space="0" w:color="F8485E" w:themeColor="accent4"/>
        <w:bottom w:val="single" w:sz="8" w:space="0" w:color="F8485E" w:themeColor="accent4"/>
        <w:right w:val="single" w:sz="8" w:space="0" w:color="F8485E" w:themeColor="accent4"/>
      </w:tblBorders>
    </w:tblPr>
    <w:tblStylePr w:type="firstRow">
      <w:rPr>
        <w:sz w:val="24"/>
        <w:szCs w:val="24"/>
      </w:rPr>
      <w:tblPr/>
      <w:tcPr>
        <w:tcBorders>
          <w:top w:val="nil"/>
          <w:left w:val="nil"/>
          <w:bottom w:val="single" w:sz="24" w:space="0" w:color="F8485E" w:themeColor="accent4"/>
          <w:right w:val="nil"/>
          <w:insideH w:val="nil"/>
          <w:insideV w:val="nil"/>
        </w:tcBorders>
        <w:shd w:val="clear" w:color="auto" w:fill="FFFFFF" w:themeFill="background1"/>
      </w:tcPr>
    </w:tblStylePr>
    <w:tblStylePr w:type="lastRow">
      <w:tblPr/>
      <w:tcPr>
        <w:tcBorders>
          <w:top w:val="single" w:sz="8" w:space="0" w:color="F8485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485E" w:themeColor="accent4"/>
          <w:insideH w:val="nil"/>
          <w:insideV w:val="nil"/>
        </w:tcBorders>
        <w:shd w:val="clear" w:color="auto" w:fill="FFFFFF" w:themeFill="background1"/>
      </w:tcPr>
    </w:tblStylePr>
    <w:tblStylePr w:type="lastCol">
      <w:tblPr/>
      <w:tcPr>
        <w:tcBorders>
          <w:top w:val="nil"/>
          <w:left w:val="single" w:sz="8" w:space="0" w:color="F8485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1D6" w:themeFill="accent4" w:themeFillTint="3F"/>
      </w:tcPr>
    </w:tblStylePr>
    <w:tblStylePr w:type="band1Horz">
      <w:tblPr/>
      <w:tcPr>
        <w:tcBorders>
          <w:top w:val="nil"/>
          <w:bottom w:val="nil"/>
          <w:insideH w:val="nil"/>
          <w:insideV w:val="nil"/>
        </w:tcBorders>
        <w:shd w:val="clear" w:color="auto" w:fill="FDD1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7F2629" w:themeColor="accent5"/>
        <w:left w:val="single" w:sz="8" w:space="0" w:color="7F2629" w:themeColor="accent5"/>
        <w:bottom w:val="single" w:sz="8" w:space="0" w:color="7F2629" w:themeColor="accent5"/>
        <w:right w:val="single" w:sz="8" w:space="0" w:color="7F2629" w:themeColor="accent5"/>
      </w:tblBorders>
    </w:tblPr>
    <w:tblStylePr w:type="firstRow">
      <w:rPr>
        <w:sz w:val="24"/>
        <w:szCs w:val="24"/>
      </w:rPr>
      <w:tblPr/>
      <w:tcPr>
        <w:tcBorders>
          <w:top w:val="nil"/>
          <w:left w:val="nil"/>
          <w:bottom w:val="single" w:sz="24" w:space="0" w:color="7F2629" w:themeColor="accent5"/>
          <w:right w:val="nil"/>
          <w:insideH w:val="nil"/>
          <w:insideV w:val="nil"/>
        </w:tcBorders>
        <w:shd w:val="clear" w:color="auto" w:fill="FFFFFF" w:themeFill="background1"/>
      </w:tcPr>
    </w:tblStylePr>
    <w:tblStylePr w:type="lastRow">
      <w:tblPr/>
      <w:tcPr>
        <w:tcBorders>
          <w:top w:val="single" w:sz="8" w:space="0" w:color="7F262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2629" w:themeColor="accent5"/>
          <w:insideH w:val="nil"/>
          <w:insideV w:val="nil"/>
        </w:tcBorders>
        <w:shd w:val="clear" w:color="auto" w:fill="FFFFFF" w:themeFill="background1"/>
      </w:tcPr>
    </w:tblStylePr>
    <w:tblStylePr w:type="lastCol">
      <w:tblPr/>
      <w:tcPr>
        <w:tcBorders>
          <w:top w:val="nil"/>
          <w:left w:val="single" w:sz="8" w:space="0" w:color="7F262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BDBE" w:themeFill="accent5" w:themeFillTint="3F"/>
      </w:tcPr>
    </w:tblStylePr>
    <w:tblStylePr w:type="band1Horz">
      <w:tblPr/>
      <w:tcPr>
        <w:tcBorders>
          <w:top w:val="nil"/>
          <w:bottom w:val="nil"/>
          <w:insideH w:val="nil"/>
          <w:insideV w:val="nil"/>
        </w:tcBorders>
        <w:shd w:val="clear" w:color="auto" w:fill="EBBDB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pPr>
      <w:spacing w:line="240" w:lineRule="auto"/>
    </w:pPr>
    <w:rPr>
      <w:rFonts w:eastAsiaTheme="majorEastAsia" w:cs="Arial"/>
      <w:color w:val="000000" w:themeColor="text1"/>
    </w:rPr>
    <w:tblPr>
      <w:tblStyleRowBandSize w:val="1"/>
      <w:tblStyleColBandSize w:val="1"/>
      <w:tblBorders>
        <w:top w:val="single" w:sz="8" w:space="0" w:color="115E67" w:themeColor="accent6"/>
        <w:left w:val="single" w:sz="8" w:space="0" w:color="115E67" w:themeColor="accent6"/>
        <w:bottom w:val="single" w:sz="8" w:space="0" w:color="115E67" w:themeColor="accent6"/>
        <w:right w:val="single" w:sz="8" w:space="0" w:color="115E67" w:themeColor="accent6"/>
      </w:tblBorders>
    </w:tblPr>
    <w:tblStylePr w:type="firstRow">
      <w:rPr>
        <w:sz w:val="24"/>
        <w:szCs w:val="24"/>
      </w:rPr>
      <w:tblPr/>
      <w:tcPr>
        <w:tcBorders>
          <w:top w:val="nil"/>
          <w:left w:val="nil"/>
          <w:bottom w:val="single" w:sz="24" w:space="0" w:color="115E67" w:themeColor="accent6"/>
          <w:right w:val="nil"/>
          <w:insideH w:val="nil"/>
          <w:insideV w:val="nil"/>
        </w:tcBorders>
        <w:shd w:val="clear" w:color="auto" w:fill="FFFFFF" w:themeFill="background1"/>
      </w:tcPr>
    </w:tblStylePr>
    <w:tblStylePr w:type="lastRow">
      <w:tblPr/>
      <w:tcPr>
        <w:tcBorders>
          <w:top w:val="single" w:sz="8" w:space="0" w:color="115E6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5E67" w:themeColor="accent6"/>
          <w:insideH w:val="nil"/>
          <w:insideV w:val="nil"/>
        </w:tcBorders>
        <w:shd w:val="clear" w:color="auto" w:fill="FFFFFF" w:themeFill="background1"/>
      </w:tcPr>
    </w:tblStylePr>
    <w:tblStylePr w:type="lastCol">
      <w:tblPr/>
      <w:tcPr>
        <w:tcBorders>
          <w:top w:val="nil"/>
          <w:left w:val="single" w:sz="8" w:space="0" w:color="115E6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9F1" w:themeFill="accent6" w:themeFillTint="3F"/>
      </w:tcPr>
    </w:tblStylePr>
    <w:tblStylePr w:type="band1Horz">
      <w:tblPr/>
      <w:tcPr>
        <w:tcBorders>
          <w:top w:val="nil"/>
          <w:bottom w:val="nil"/>
          <w:insideH w:val="nil"/>
          <w:insideV w:val="nil"/>
        </w:tcBorders>
        <w:shd w:val="clear" w:color="auto" w:fill="ACE9F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pPr>
      <w:spacing w:line="240" w:lineRule="auto"/>
    </w:pPr>
    <w:tblPr>
      <w:tblStyleRowBandSize w:val="1"/>
      <w:tblStyleColBandSize w:val="1"/>
      <w:tblBorders>
        <w:top w:val="single" w:sz="8" w:space="0" w:color="CDB387" w:themeColor="accent1" w:themeTint="BF"/>
        <w:left w:val="single" w:sz="8" w:space="0" w:color="CDB387" w:themeColor="accent1" w:themeTint="BF"/>
        <w:bottom w:val="single" w:sz="8" w:space="0" w:color="CDB387" w:themeColor="accent1" w:themeTint="BF"/>
        <w:right w:val="single" w:sz="8" w:space="0" w:color="CDB387" w:themeColor="accent1" w:themeTint="BF"/>
        <w:insideH w:val="single" w:sz="8" w:space="0" w:color="CDB387" w:themeColor="accent1" w:themeTint="BF"/>
      </w:tblBorders>
    </w:tblPr>
    <w:tblStylePr w:type="firstRow">
      <w:pPr>
        <w:spacing w:before="0" w:after="0" w:line="240" w:lineRule="auto"/>
      </w:pPr>
      <w:rPr>
        <w:b/>
        <w:bCs/>
        <w:color w:val="FFFFFF" w:themeColor="background1"/>
      </w:rPr>
      <w:tblPr/>
      <w:tcPr>
        <w:tcBorders>
          <w:top w:val="single" w:sz="8" w:space="0" w:color="CDB387" w:themeColor="accent1" w:themeTint="BF"/>
          <w:left w:val="single" w:sz="8" w:space="0" w:color="CDB387" w:themeColor="accent1" w:themeTint="BF"/>
          <w:bottom w:val="single" w:sz="8" w:space="0" w:color="CDB387" w:themeColor="accent1" w:themeTint="BF"/>
          <w:right w:val="single" w:sz="8" w:space="0" w:color="CDB387" w:themeColor="accent1" w:themeTint="BF"/>
          <w:insideH w:val="nil"/>
          <w:insideV w:val="nil"/>
        </w:tcBorders>
        <w:shd w:val="clear" w:color="auto" w:fill="BD9B60" w:themeFill="accent1"/>
      </w:tcPr>
    </w:tblStylePr>
    <w:tblStylePr w:type="lastRow">
      <w:pPr>
        <w:spacing w:before="0" w:after="0" w:line="240" w:lineRule="auto"/>
      </w:pPr>
      <w:rPr>
        <w:b/>
        <w:bCs/>
      </w:rPr>
      <w:tblPr/>
      <w:tcPr>
        <w:tcBorders>
          <w:top w:val="double" w:sz="6" w:space="0" w:color="CDB387" w:themeColor="accent1" w:themeTint="BF"/>
          <w:left w:val="single" w:sz="8" w:space="0" w:color="CDB387" w:themeColor="accent1" w:themeTint="BF"/>
          <w:bottom w:val="single" w:sz="8" w:space="0" w:color="CDB387" w:themeColor="accent1" w:themeTint="BF"/>
          <w:right w:val="single" w:sz="8" w:space="0" w:color="CDB38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E6D7" w:themeFill="accent1" w:themeFillTint="3F"/>
      </w:tcPr>
    </w:tblStylePr>
    <w:tblStylePr w:type="band1Horz">
      <w:tblPr/>
      <w:tcPr>
        <w:tcBorders>
          <w:insideH w:val="nil"/>
          <w:insideV w:val="nil"/>
        </w:tcBorders>
        <w:shd w:val="clear" w:color="auto" w:fill="EEE6D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pPr>
      <w:spacing w:line="240" w:lineRule="auto"/>
    </w:pPr>
    <w:tblPr>
      <w:tblStyleRowBandSize w:val="1"/>
      <w:tblStyleColBandSize w:val="1"/>
      <w:tblBorders>
        <w:top w:val="single" w:sz="8" w:space="0" w:color="8DDDE7" w:themeColor="accent2" w:themeTint="BF"/>
        <w:left w:val="single" w:sz="8" w:space="0" w:color="8DDDE7" w:themeColor="accent2" w:themeTint="BF"/>
        <w:bottom w:val="single" w:sz="8" w:space="0" w:color="8DDDE7" w:themeColor="accent2" w:themeTint="BF"/>
        <w:right w:val="single" w:sz="8" w:space="0" w:color="8DDDE7" w:themeColor="accent2" w:themeTint="BF"/>
        <w:insideH w:val="single" w:sz="8" w:space="0" w:color="8DDDE7" w:themeColor="accent2" w:themeTint="BF"/>
      </w:tblBorders>
    </w:tblPr>
    <w:tblStylePr w:type="firstRow">
      <w:pPr>
        <w:spacing w:before="0" w:after="0" w:line="240" w:lineRule="auto"/>
      </w:pPr>
      <w:rPr>
        <w:b/>
        <w:bCs/>
        <w:color w:val="FFFFFF" w:themeColor="background1"/>
      </w:rPr>
      <w:tblPr/>
      <w:tcPr>
        <w:tcBorders>
          <w:top w:val="single" w:sz="8" w:space="0" w:color="8DDDE7" w:themeColor="accent2" w:themeTint="BF"/>
          <w:left w:val="single" w:sz="8" w:space="0" w:color="8DDDE7" w:themeColor="accent2" w:themeTint="BF"/>
          <w:bottom w:val="single" w:sz="8" w:space="0" w:color="8DDDE7" w:themeColor="accent2" w:themeTint="BF"/>
          <w:right w:val="single" w:sz="8" w:space="0" w:color="8DDDE7" w:themeColor="accent2" w:themeTint="BF"/>
          <w:insideH w:val="nil"/>
          <w:insideV w:val="nil"/>
        </w:tcBorders>
        <w:shd w:val="clear" w:color="auto" w:fill="68D2DF" w:themeFill="accent2"/>
      </w:tcPr>
    </w:tblStylePr>
    <w:tblStylePr w:type="lastRow">
      <w:pPr>
        <w:spacing w:before="0" w:after="0" w:line="240" w:lineRule="auto"/>
      </w:pPr>
      <w:rPr>
        <w:b/>
        <w:bCs/>
      </w:rPr>
      <w:tblPr/>
      <w:tcPr>
        <w:tcBorders>
          <w:top w:val="double" w:sz="6" w:space="0" w:color="8DDDE7" w:themeColor="accent2" w:themeTint="BF"/>
          <w:left w:val="single" w:sz="8" w:space="0" w:color="8DDDE7" w:themeColor="accent2" w:themeTint="BF"/>
          <w:bottom w:val="single" w:sz="8" w:space="0" w:color="8DDDE7" w:themeColor="accent2" w:themeTint="BF"/>
          <w:right w:val="single" w:sz="8" w:space="0" w:color="8DDDE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F3F7" w:themeFill="accent2" w:themeFillTint="3F"/>
      </w:tcPr>
    </w:tblStylePr>
    <w:tblStylePr w:type="band1Horz">
      <w:tblPr/>
      <w:tcPr>
        <w:tcBorders>
          <w:insideH w:val="nil"/>
          <w:insideV w:val="nil"/>
        </w:tcBorders>
        <w:shd w:val="clear" w:color="auto" w:fill="D9F3F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pPr>
      <w:spacing w:line="240" w:lineRule="auto"/>
    </w:pPr>
    <w:tblPr>
      <w:tblStyleRowBandSize w:val="1"/>
      <w:tblStyleColBandSize w:val="1"/>
      <w:tblBorders>
        <w:top w:val="single" w:sz="8" w:space="0" w:color="0069C1" w:themeColor="accent3" w:themeTint="BF"/>
        <w:left w:val="single" w:sz="8" w:space="0" w:color="0069C1" w:themeColor="accent3" w:themeTint="BF"/>
        <w:bottom w:val="single" w:sz="8" w:space="0" w:color="0069C1" w:themeColor="accent3" w:themeTint="BF"/>
        <w:right w:val="single" w:sz="8" w:space="0" w:color="0069C1" w:themeColor="accent3" w:themeTint="BF"/>
        <w:insideH w:val="single" w:sz="8" w:space="0" w:color="0069C1" w:themeColor="accent3" w:themeTint="BF"/>
      </w:tblBorders>
    </w:tblPr>
    <w:tblStylePr w:type="firstRow">
      <w:pPr>
        <w:spacing w:before="0" w:after="0" w:line="240" w:lineRule="auto"/>
      </w:pPr>
      <w:rPr>
        <w:b/>
        <w:bCs/>
        <w:color w:val="FFFFFF" w:themeColor="background1"/>
      </w:rPr>
      <w:tblPr/>
      <w:tcPr>
        <w:tcBorders>
          <w:top w:val="single" w:sz="8" w:space="0" w:color="0069C1" w:themeColor="accent3" w:themeTint="BF"/>
          <w:left w:val="single" w:sz="8" w:space="0" w:color="0069C1" w:themeColor="accent3" w:themeTint="BF"/>
          <w:bottom w:val="single" w:sz="8" w:space="0" w:color="0069C1" w:themeColor="accent3" w:themeTint="BF"/>
          <w:right w:val="single" w:sz="8" w:space="0" w:color="0069C1" w:themeColor="accent3" w:themeTint="BF"/>
          <w:insideH w:val="nil"/>
          <w:insideV w:val="nil"/>
        </w:tcBorders>
        <w:shd w:val="clear" w:color="auto" w:fill="003057" w:themeFill="accent3"/>
      </w:tcPr>
    </w:tblStylePr>
    <w:tblStylePr w:type="lastRow">
      <w:pPr>
        <w:spacing w:before="0" w:after="0" w:line="240" w:lineRule="auto"/>
      </w:pPr>
      <w:rPr>
        <w:b/>
        <w:bCs/>
      </w:rPr>
      <w:tblPr/>
      <w:tcPr>
        <w:tcBorders>
          <w:top w:val="double" w:sz="6" w:space="0" w:color="0069C1" w:themeColor="accent3" w:themeTint="BF"/>
          <w:left w:val="single" w:sz="8" w:space="0" w:color="0069C1" w:themeColor="accent3" w:themeTint="BF"/>
          <w:bottom w:val="single" w:sz="8" w:space="0" w:color="0069C1" w:themeColor="accent3" w:themeTint="BF"/>
          <w:right w:val="single" w:sz="8" w:space="0" w:color="0069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96CFFF" w:themeFill="accent3" w:themeFillTint="3F"/>
      </w:tcPr>
    </w:tblStylePr>
    <w:tblStylePr w:type="band1Horz">
      <w:tblPr/>
      <w:tcPr>
        <w:tcBorders>
          <w:insideH w:val="nil"/>
          <w:insideV w:val="nil"/>
        </w:tcBorders>
        <w:shd w:val="clear" w:color="auto" w:fill="96CF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pPr>
      <w:spacing w:line="240" w:lineRule="auto"/>
    </w:pPr>
    <w:tblPr>
      <w:tblStyleRowBandSize w:val="1"/>
      <w:tblStyleColBandSize w:val="1"/>
      <w:tblBorders>
        <w:top w:val="single" w:sz="8" w:space="0" w:color="F97585" w:themeColor="accent4" w:themeTint="BF"/>
        <w:left w:val="single" w:sz="8" w:space="0" w:color="F97585" w:themeColor="accent4" w:themeTint="BF"/>
        <w:bottom w:val="single" w:sz="8" w:space="0" w:color="F97585" w:themeColor="accent4" w:themeTint="BF"/>
        <w:right w:val="single" w:sz="8" w:space="0" w:color="F97585" w:themeColor="accent4" w:themeTint="BF"/>
        <w:insideH w:val="single" w:sz="8" w:space="0" w:color="F97585" w:themeColor="accent4" w:themeTint="BF"/>
      </w:tblBorders>
    </w:tblPr>
    <w:tblStylePr w:type="firstRow">
      <w:pPr>
        <w:spacing w:before="0" w:after="0" w:line="240" w:lineRule="auto"/>
      </w:pPr>
      <w:rPr>
        <w:b/>
        <w:bCs/>
        <w:color w:val="FFFFFF" w:themeColor="background1"/>
      </w:rPr>
      <w:tblPr/>
      <w:tcPr>
        <w:tcBorders>
          <w:top w:val="single" w:sz="8" w:space="0" w:color="F97585" w:themeColor="accent4" w:themeTint="BF"/>
          <w:left w:val="single" w:sz="8" w:space="0" w:color="F97585" w:themeColor="accent4" w:themeTint="BF"/>
          <w:bottom w:val="single" w:sz="8" w:space="0" w:color="F97585" w:themeColor="accent4" w:themeTint="BF"/>
          <w:right w:val="single" w:sz="8" w:space="0" w:color="F97585" w:themeColor="accent4" w:themeTint="BF"/>
          <w:insideH w:val="nil"/>
          <w:insideV w:val="nil"/>
        </w:tcBorders>
        <w:shd w:val="clear" w:color="auto" w:fill="F8485E" w:themeFill="accent4"/>
      </w:tcPr>
    </w:tblStylePr>
    <w:tblStylePr w:type="lastRow">
      <w:pPr>
        <w:spacing w:before="0" w:after="0" w:line="240" w:lineRule="auto"/>
      </w:pPr>
      <w:rPr>
        <w:b/>
        <w:bCs/>
      </w:rPr>
      <w:tblPr/>
      <w:tcPr>
        <w:tcBorders>
          <w:top w:val="double" w:sz="6" w:space="0" w:color="F97585" w:themeColor="accent4" w:themeTint="BF"/>
          <w:left w:val="single" w:sz="8" w:space="0" w:color="F97585" w:themeColor="accent4" w:themeTint="BF"/>
          <w:bottom w:val="single" w:sz="8" w:space="0" w:color="F97585" w:themeColor="accent4" w:themeTint="BF"/>
          <w:right w:val="single" w:sz="8" w:space="0" w:color="F97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D1D6" w:themeFill="accent4" w:themeFillTint="3F"/>
      </w:tcPr>
    </w:tblStylePr>
    <w:tblStylePr w:type="band1Horz">
      <w:tblPr/>
      <w:tcPr>
        <w:tcBorders>
          <w:insideH w:val="nil"/>
          <w:insideV w:val="nil"/>
        </w:tcBorders>
        <w:shd w:val="clear" w:color="auto" w:fill="FDD1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pPr>
      <w:spacing w:line="240" w:lineRule="auto"/>
    </w:pPr>
    <w:tblPr>
      <w:tblStyleRowBandSize w:val="1"/>
      <w:tblStyleColBandSize w:val="1"/>
      <w:tblBorders>
        <w:top w:val="single" w:sz="8" w:space="0" w:color="C13A3E" w:themeColor="accent5" w:themeTint="BF"/>
        <w:left w:val="single" w:sz="8" w:space="0" w:color="C13A3E" w:themeColor="accent5" w:themeTint="BF"/>
        <w:bottom w:val="single" w:sz="8" w:space="0" w:color="C13A3E" w:themeColor="accent5" w:themeTint="BF"/>
        <w:right w:val="single" w:sz="8" w:space="0" w:color="C13A3E" w:themeColor="accent5" w:themeTint="BF"/>
        <w:insideH w:val="single" w:sz="8" w:space="0" w:color="C13A3E" w:themeColor="accent5" w:themeTint="BF"/>
      </w:tblBorders>
    </w:tblPr>
    <w:tblStylePr w:type="firstRow">
      <w:pPr>
        <w:spacing w:before="0" w:after="0" w:line="240" w:lineRule="auto"/>
      </w:pPr>
      <w:rPr>
        <w:b/>
        <w:bCs/>
        <w:color w:val="FFFFFF" w:themeColor="background1"/>
      </w:rPr>
      <w:tblPr/>
      <w:tcPr>
        <w:tcBorders>
          <w:top w:val="single" w:sz="8" w:space="0" w:color="C13A3E" w:themeColor="accent5" w:themeTint="BF"/>
          <w:left w:val="single" w:sz="8" w:space="0" w:color="C13A3E" w:themeColor="accent5" w:themeTint="BF"/>
          <w:bottom w:val="single" w:sz="8" w:space="0" w:color="C13A3E" w:themeColor="accent5" w:themeTint="BF"/>
          <w:right w:val="single" w:sz="8" w:space="0" w:color="C13A3E" w:themeColor="accent5" w:themeTint="BF"/>
          <w:insideH w:val="nil"/>
          <w:insideV w:val="nil"/>
        </w:tcBorders>
        <w:shd w:val="clear" w:color="auto" w:fill="7F2629" w:themeFill="accent5"/>
      </w:tcPr>
    </w:tblStylePr>
    <w:tblStylePr w:type="lastRow">
      <w:pPr>
        <w:spacing w:before="0" w:after="0" w:line="240" w:lineRule="auto"/>
      </w:pPr>
      <w:rPr>
        <w:b/>
        <w:bCs/>
      </w:rPr>
      <w:tblPr/>
      <w:tcPr>
        <w:tcBorders>
          <w:top w:val="double" w:sz="6" w:space="0" w:color="C13A3E" w:themeColor="accent5" w:themeTint="BF"/>
          <w:left w:val="single" w:sz="8" w:space="0" w:color="C13A3E" w:themeColor="accent5" w:themeTint="BF"/>
          <w:bottom w:val="single" w:sz="8" w:space="0" w:color="C13A3E" w:themeColor="accent5" w:themeTint="BF"/>
          <w:right w:val="single" w:sz="8" w:space="0" w:color="C13A3E" w:themeColor="accent5" w:themeTint="BF"/>
          <w:insideH w:val="nil"/>
          <w:insideV w:val="nil"/>
        </w:tcBorders>
      </w:tcPr>
    </w:tblStylePr>
    <w:tblStylePr w:type="firstCol">
      <w:rPr>
        <w:b/>
        <w:bCs/>
      </w:rPr>
    </w:tblStylePr>
    <w:tblStylePr w:type="lastCol">
      <w:rPr>
        <w:b/>
        <w:bCs/>
      </w:rPr>
    </w:tblStylePr>
    <w:tblStylePr w:type="band1Vert">
      <w:tblPr/>
      <w:tcPr>
        <w:shd w:val="clear" w:color="auto" w:fill="EBBDBE" w:themeFill="accent5" w:themeFillTint="3F"/>
      </w:tcPr>
    </w:tblStylePr>
    <w:tblStylePr w:type="band1Horz">
      <w:tblPr/>
      <w:tcPr>
        <w:tcBorders>
          <w:insideH w:val="nil"/>
          <w:insideV w:val="nil"/>
        </w:tcBorders>
        <w:shd w:val="clear" w:color="auto" w:fill="EBBDB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pPr>
      <w:spacing w:line="240" w:lineRule="auto"/>
    </w:pPr>
    <w:tblPr>
      <w:tblStyleRowBandSize w:val="1"/>
      <w:tblStyleColBandSize w:val="1"/>
      <w:tblBorders>
        <w:top w:val="single" w:sz="8" w:space="0" w:color="1FAABA" w:themeColor="accent6" w:themeTint="BF"/>
        <w:left w:val="single" w:sz="8" w:space="0" w:color="1FAABA" w:themeColor="accent6" w:themeTint="BF"/>
        <w:bottom w:val="single" w:sz="8" w:space="0" w:color="1FAABA" w:themeColor="accent6" w:themeTint="BF"/>
        <w:right w:val="single" w:sz="8" w:space="0" w:color="1FAABA" w:themeColor="accent6" w:themeTint="BF"/>
        <w:insideH w:val="single" w:sz="8" w:space="0" w:color="1FAABA" w:themeColor="accent6" w:themeTint="BF"/>
      </w:tblBorders>
    </w:tblPr>
    <w:tblStylePr w:type="firstRow">
      <w:pPr>
        <w:spacing w:before="0" w:after="0" w:line="240" w:lineRule="auto"/>
      </w:pPr>
      <w:rPr>
        <w:b/>
        <w:bCs/>
        <w:color w:val="FFFFFF" w:themeColor="background1"/>
      </w:rPr>
      <w:tblPr/>
      <w:tcPr>
        <w:tcBorders>
          <w:top w:val="single" w:sz="8" w:space="0" w:color="1FAABA" w:themeColor="accent6" w:themeTint="BF"/>
          <w:left w:val="single" w:sz="8" w:space="0" w:color="1FAABA" w:themeColor="accent6" w:themeTint="BF"/>
          <w:bottom w:val="single" w:sz="8" w:space="0" w:color="1FAABA" w:themeColor="accent6" w:themeTint="BF"/>
          <w:right w:val="single" w:sz="8" w:space="0" w:color="1FAABA" w:themeColor="accent6" w:themeTint="BF"/>
          <w:insideH w:val="nil"/>
          <w:insideV w:val="nil"/>
        </w:tcBorders>
        <w:shd w:val="clear" w:color="auto" w:fill="115E67" w:themeFill="accent6"/>
      </w:tcPr>
    </w:tblStylePr>
    <w:tblStylePr w:type="lastRow">
      <w:pPr>
        <w:spacing w:before="0" w:after="0" w:line="240" w:lineRule="auto"/>
      </w:pPr>
      <w:rPr>
        <w:b/>
        <w:bCs/>
      </w:rPr>
      <w:tblPr/>
      <w:tcPr>
        <w:tcBorders>
          <w:top w:val="double" w:sz="6" w:space="0" w:color="1FAABA" w:themeColor="accent6" w:themeTint="BF"/>
          <w:left w:val="single" w:sz="8" w:space="0" w:color="1FAABA" w:themeColor="accent6" w:themeTint="BF"/>
          <w:bottom w:val="single" w:sz="8" w:space="0" w:color="1FAABA" w:themeColor="accent6" w:themeTint="BF"/>
          <w:right w:val="single" w:sz="8" w:space="0" w:color="1FAABA" w:themeColor="accent6" w:themeTint="BF"/>
          <w:insideH w:val="nil"/>
          <w:insideV w:val="nil"/>
        </w:tcBorders>
      </w:tcPr>
    </w:tblStylePr>
    <w:tblStylePr w:type="firstCol">
      <w:rPr>
        <w:b/>
        <w:bCs/>
      </w:rPr>
    </w:tblStylePr>
    <w:tblStylePr w:type="lastCol">
      <w:rPr>
        <w:b/>
        <w:bCs/>
      </w:rPr>
    </w:tblStylePr>
    <w:tblStylePr w:type="band1Vert">
      <w:tblPr/>
      <w:tcPr>
        <w:shd w:val="clear" w:color="auto" w:fill="ACE9F1" w:themeFill="accent6" w:themeFillTint="3F"/>
      </w:tcPr>
    </w:tblStylePr>
    <w:tblStylePr w:type="band1Horz">
      <w:tblPr/>
      <w:tcPr>
        <w:tcBorders>
          <w:insideH w:val="nil"/>
          <w:insideV w:val="nil"/>
        </w:tcBorders>
        <w:shd w:val="clear" w:color="auto" w:fill="ACE9F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D9B6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D9B60" w:themeFill="accent1"/>
      </w:tcPr>
    </w:tblStylePr>
    <w:tblStylePr w:type="lastCol">
      <w:rPr>
        <w:b/>
        <w:bCs/>
        <w:color w:val="FFFFFF" w:themeColor="background1"/>
      </w:rPr>
      <w:tblPr/>
      <w:tcPr>
        <w:tcBorders>
          <w:left w:val="nil"/>
          <w:right w:val="nil"/>
          <w:insideH w:val="nil"/>
          <w:insideV w:val="nil"/>
        </w:tcBorders>
        <w:shd w:val="clear" w:color="auto" w:fill="BD9B6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D2D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8D2DF" w:themeFill="accent2"/>
      </w:tcPr>
    </w:tblStylePr>
    <w:tblStylePr w:type="lastCol">
      <w:rPr>
        <w:b/>
        <w:bCs/>
        <w:color w:val="FFFFFF" w:themeColor="background1"/>
      </w:rPr>
      <w:tblPr/>
      <w:tcPr>
        <w:tcBorders>
          <w:left w:val="nil"/>
          <w:right w:val="nil"/>
          <w:insideH w:val="nil"/>
          <w:insideV w:val="nil"/>
        </w:tcBorders>
        <w:shd w:val="clear" w:color="auto" w:fill="68D2D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305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3057" w:themeFill="accent3"/>
      </w:tcPr>
    </w:tblStylePr>
    <w:tblStylePr w:type="lastCol">
      <w:rPr>
        <w:b/>
        <w:bCs/>
        <w:color w:val="FFFFFF" w:themeColor="background1"/>
      </w:rPr>
      <w:tblPr/>
      <w:tcPr>
        <w:tcBorders>
          <w:left w:val="nil"/>
          <w:right w:val="nil"/>
          <w:insideH w:val="nil"/>
          <w:insideV w:val="nil"/>
        </w:tcBorders>
        <w:shd w:val="clear" w:color="auto" w:fill="00305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485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8485E" w:themeFill="accent4"/>
      </w:tcPr>
    </w:tblStylePr>
    <w:tblStylePr w:type="lastCol">
      <w:rPr>
        <w:b/>
        <w:bCs/>
        <w:color w:val="FFFFFF" w:themeColor="background1"/>
      </w:rPr>
      <w:tblPr/>
      <w:tcPr>
        <w:tcBorders>
          <w:left w:val="nil"/>
          <w:right w:val="nil"/>
          <w:insideH w:val="nil"/>
          <w:insideV w:val="nil"/>
        </w:tcBorders>
        <w:shd w:val="clear" w:color="auto" w:fill="F8485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262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F2629" w:themeFill="accent5"/>
      </w:tcPr>
    </w:tblStylePr>
    <w:tblStylePr w:type="lastCol">
      <w:rPr>
        <w:b/>
        <w:bCs/>
        <w:color w:val="FFFFFF" w:themeColor="background1"/>
      </w:rPr>
      <w:tblPr/>
      <w:tcPr>
        <w:tcBorders>
          <w:left w:val="nil"/>
          <w:right w:val="nil"/>
          <w:insideH w:val="nil"/>
          <w:insideV w:val="nil"/>
        </w:tcBorders>
        <w:shd w:val="clear" w:color="auto" w:fill="7F262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5E6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15E67" w:themeFill="accent6"/>
      </w:tcPr>
    </w:tblStylePr>
    <w:tblStylePr w:type="lastCol">
      <w:rPr>
        <w:b/>
        <w:bCs/>
        <w:color w:val="FFFFFF" w:themeColor="background1"/>
      </w:rPr>
      <w:tblPr/>
      <w:tcPr>
        <w:tcBorders>
          <w:left w:val="nil"/>
          <w:right w:val="nil"/>
          <w:insideH w:val="nil"/>
          <w:insideV w:val="nil"/>
        </w:tcBorders>
        <w:shd w:val="clear" w:color="auto" w:fill="115E6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lang w:val="en-US"/>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Arial"/>
      <w:sz w:val="24"/>
      <w:szCs w:val="24"/>
    </w:rPr>
  </w:style>
  <w:style w:type="character" w:customStyle="1" w:styleId="MessageHeaderChar">
    <w:name w:val="Message Header Char"/>
    <w:basedOn w:val="DefaultParagraphFont"/>
    <w:link w:val="MessageHeader"/>
    <w:uiPriority w:val="99"/>
    <w:semiHidden/>
    <w:rsid w:val="00A44986"/>
    <w:rPr>
      <w:rFonts w:eastAsiaTheme="majorEastAsia" w:cs="Arial"/>
      <w:sz w:val="24"/>
      <w:szCs w:val="24"/>
      <w:shd w:val="pct20" w:color="auto" w:fill="auto"/>
      <w:lang w:val="en-US"/>
    </w:rPr>
  </w:style>
  <w:style w:type="paragraph" w:styleId="NoSpacing">
    <w:name w:val="No Spacing"/>
    <w:semiHidden/>
    <w:rsid w:val="0086295C"/>
    <w:rPr>
      <w:lang w:val="en-US"/>
    </w:rPr>
  </w:style>
  <w:style w:type="paragraph" w:styleId="NormalWeb">
    <w:name w:val="Normal (Web)"/>
    <w:basedOn w:val="Normal"/>
    <w:uiPriority w:val="99"/>
    <w:semiHidden/>
    <w:rsid w:val="00911DE3"/>
    <w:rPr>
      <w:rFonts w:cs="Arial"/>
      <w:sz w:val="24"/>
      <w:szCs w:val="24"/>
    </w:rPr>
  </w:style>
  <w:style w:type="paragraph" w:styleId="NormalIndent">
    <w:name w:val="Normal Indent"/>
    <w:basedOn w:val="Normal"/>
    <w:semiHidden/>
    <w:rsid w:val="00757937"/>
    <w:pPr>
      <w:ind w:left="284"/>
    </w:pPr>
  </w:style>
  <w:style w:type="paragraph" w:styleId="NoteHeading">
    <w:name w:val="Note Heading"/>
    <w:basedOn w:val="Normal"/>
    <w:next w:val="Normal"/>
    <w:link w:val="NoteHeadingChar"/>
    <w:uiPriority w:val="99"/>
    <w:semiHidden/>
    <w:rsid w:val="00911DE3"/>
    <w:pPr>
      <w:spacing w:line="240" w:lineRule="auto"/>
    </w:pPr>
  </w:style>
  <w:style w:type="character" w:customStyle="1" w:styleId="NoteHeadingChar">
    <w:name w:val="Note Heading Char"/>
    <w:basedOn w:val="DefaultParagraphFont"/>
    <w:link w:val="NoteHeading"/>
    <w:uiPriority w:val="99"/>
    <w:semiHidden/>
    <w:rsid w:val="00A44986"/>
    <w:rPr>
      <w:lang w:val="en-US"/>
    </w:rPr>
  </w:style>
  <w:style w:type="character" w:styleId="PageNumber">
    <w:name w:val="page number"/>
    <w:basedOn w:val="DefaultParagraphFont"/>
    <w:uiPriority w:val="99"/>
    <w:semiHidden/>
    <w:rsid w:val="00911DE3"/>
    <w:rPr>
      <w:lang w:val="en-US"/>
    </w:rPr>
  </w:style>
  <w:style w:type="character" w:styleId="PlaceholderText">
    <w:name w:val="Placeholder Text"/>
    <w:basedOn w:val="DefaultParagraphFont"/>
    <w:uiPriority w:val="99"/>
    <w:semiHidden/>
    <w:rsid w:val="00911DE3"/>
    <w:rPr>
      <w:color w:val="808080"/>
      <w:lang w:val="en-US"/>
    </w:rPr>
  </w:style>
  <w:style w:type="table" w:styleId="PlainTable1">
    <w:name w:val="Plain Table 1"/>
    <w:basedOn w:val="TableNormal"/>
    <w:uiPriority w:val="99"/>
    <w:rsid w:val="00911DE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911DE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pPr>
      <w:spacing w:line="240" w:lineRule="auto"/>
    </w:pPr>
    <w:rPr>
      <w:rFonts w:cs="Arial"/>
      <w:sz w:val="21"/>
      <w:szCs w:val="21"/>
    </w:rPr>
  </w:style>
  <w:style w:type="character" w:customStyle="1" w:styleId="PlainTextChar">
    <w:name w:val="Plain Text Char"/>
    <w:basedOn w:val="DefaultParagraphFont"/>
    <w:link w:val="PlainText"/>
    <w:uiPriority w:val="99"/>
    <w:semiHidden/>
    <w:rsid w:val="00A44986"/>
    <w:rPr>
      <w:rFonts w:cs="Arial"/>
      <w:sz w:val="21"/>
      <w:szCs w:val="21"/>
      <w:lang w:val="en-US"/>
    </w:rPr>
  </w:style>
  <w:style w:type="paragraph" w:styleId="Quote">
    <w:name w:val="Quote"/>
    <w:basedOn w:val="Normal"/>
    <w:next w:val="Normal"/>
    <w:link w:val="QuoteChar"/>
    <w:uiPriority w:val="4"/>
    <w:semiHidden/>
    <w:rsid w:val="00912338"/>
    <w:pPr>
      <w:spacing w:before="200" w:after="240" w:line="288" w:lineRule="auto"/>
      <w:ind w:left="357" w:right="357"/>
    </w:pPr>
    <w:rPr>
      <w:rFonts w:cs="Segoe UI"/>
      <w:i/>
      <w:iCs/>
    </w:rPr>
  </w:style>
  <w:style w:type="character" w:customStyle="1" w:styleId="QuoteChar">
    <w:name w:val="Quote Char"/>
    <w:basedOn w:val="DefaultParagraphFont"/>
    <w:link w:val="Quote"/>
    <w:uiPriority w:val="4"/>
    <w:semiHidden/>
    <w:rsid w:val="003667B3"/>
    <w:rPr>
      <w:rFonts w:cs="Segoe UI"/>
      <w:i/>
      <w:iCs/>
      <w:lang w:val="en-US"/>
    </w:rPr>
  </w:style>
  <w:style w:type="paragraph" w:styleId="Salutation">
    <w:name w:val="Salutation"/>
    <w:basedOn w:val="Normal"/>
    <w:next w:val="Normal"/>
    <w:link w:val="SalutationChar"/>
    <w:uiPriority w:val="99"/>
    <w:semiHidden/>
    <w:rsid w:val="00911DE3"/>
  </w:style>
  <w:style w:type="character" w:customStyle="1" w:styleId="SalutationChar">
    <w:name w:val="Salutation Char"/>
    <w:basedOn w:val="DefaultParagraphFont"/>
    <w:link w:val="Salutation"/>
    <w:uiPriority w:val="99"/>
    <w:semiHidden/>
    <w:rsid w:val="00A44986"/>
    <w:rPr>
      <w:lang w:val="en-US"/>
    </w:rPr>
  </w:style>
  <w:style w:type="paragraph" w:styleId="Signature">
    <w:name w:val="Signature"/>
    <w:basedOn w:val="Normal"/>
    <w:link w:val="SignatureChar"/>
    <w:uiPriority w:val="99"/>
    <w:semiHidden/>
    <w:rsid w:val="00911DE3"/>
    <w:pPr>
      <w:spacing w:line="240" w:lineRule="auto"/>
      <w:ind w:left="4252"/>
    </w:pPr>
  </w:style>
  <w:style w:type="character" w:customStyle="1" w:styleId="SignatureChar">
    <w:name w:val="Signature Char"/>
    <w:basedOn w:val="DefaultParagraphFont"/>
    <w:link w:val="Signature"/>
    <w:uiPriority w:val="99"/>
    <w:semiHidden/>
    <w:rsid w:val="00A44986"/>
    <w:rPr>
      <w:lang w:val="en-US"/>
    </w:rPr>
  </w:style>
  <w:style w:type="character" w:styleId="SmartHyperlink">
    <w:name w:val="Smart Hyperlink"/>
    <w:basedOn w:val="DefaultParagraphFont"/>
    <w:uiPriority w:val="99"/>
    <w:semiHidden/>
    <w:rsid w:val="00911DE3"/>
    <w:rPr>
      <w:u w:val="dotted"/>
      <w:lang w:val="en-US"/>
    </w:rPr>
  </w:style>
  <w:style w:type="character" w:styleId="SmartLink">
    <w:name w:val="Smart Link"/>
    <w:basedOn w:val="DefaultParagraphFont"/>
    <w:uiPriority w:val="99"/>
    <w:semiHidden/>
    <w:rsid w:val="00911DE3"/>
    <w:rPr>
      <w:color w:val="0000FF"/>
      <w:u w:val="single"/>
      <w:shd w:val="clear" w:color="auto" w:fill="F3F2F1"/>
      <w:lang w:val="en-US"/>
    </w:rPr>
  </w:style>
  <w:style w:type="character" w:styleId="Strong">
    <w:name w:val="Strong"/>
    <w:basedOn w:val="DefaultParagraphFont"/>
    <w:uiPriority w:val="8"/>
    <w:semiHidden/>
    <w:qFormat/>
    <w:rsid w:val="00911DE3"/>
    <w:rPr>
      <w:b/>
      <w:bCs/>
      <w:lang w:val="en-US"/>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s="Arial"/>
      <w:color w:val="5A5A5A" w:themeColor="text1" w:themeTint="A5"/>
      <w:spacing w:val="15"/>
    </w:rPr>
  </w:style>
  <w:style w:type="character" w:customStyle="1" w:styleId="SubtitleChar">
    <w:name w:val="Subtitle Char"/>
    <w:basedOn w:val="DefaultParagraphFont"/>
    <w:link w:val="Subtitle"/>
    <w:uiPriority w:val="99"/>
    <w:semiHidden/>
    <w:rsid w:val="00A44986"/>
    <w:rPr>
      <w:rFonts w:eastAsiaTheme="minorEastAsia" w:cs="Arial"/>
      <w:color w:val="5A5A5A" w:themeColor="text1" w:themeTint="A5"/>
      <w:spacing w:val="15"/>
      <w:lang w:val="en-US"/>
    </w:rPr>
  </w:style>
  <w:style w:type="character" w:styleId="SubtleEmphasis">
    <w:name w:val="Subtle Emphasis"/>
    <w:basedOn w:val="DefaultParagraphFont"/>
    <w:uiPriority w:val="99"/>
    <w:semiHidden/>
    <w:qFormat/>
    <w:rsid w:val="00911DE3"/>
    <w:rPr>
      <w:i/>
      <w:iCs/>
      <w:color w:val="404040" w:themeColor="text1" w:themeTint="BF"/>
      <w:lang w:val="en-US"/>
    </w:rPr>
  </w:style>
  <w:style w:type="character" w:styleId="SubtleReference">
    <w:name w:val="Subtle Reference"/>
    <w:basedOn w:val="DefaultParagraphFont"/>
    <w:uiPriority w:val="99"/>
    <w:semiHidden/>
    <w:qFormat/>
    <w:rsid w:val="00911DE3"/>
    <w:rPr>
      <w:smallCaps/>
      <w:color w:val="5A5A5A" w:themeColor="text1" w:themeTint="A5"/>
      <w:lang w:val="en-US"/>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11D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ind w:left="200" w:hanging="200"/>
    </w:pPr>
  </w:style>
  <w:style w:type="paragraph" w:styleId="TableofFigures">
    <w:name w:val="table of figures"/>
    <w:basedOn w:val="Normal"/>
    <w:next w:val="Normal"/>
    <w:uiPriority w:val="14"/>
    <w:semiHidden/>
    <w:rsid w:val="00911DE3"/>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911DE3"/>
    <w:pPr>
      <w:spacing w:line="240" w:lineRule="auto"/>
      <w:contextualSpacing/>
    </w:pPr>
    <w:rPr>
      <w:rFonts w:eastAsiaTheme="majorEastAsia" w:cs="Arial"/>
      <w:spacing w:val="-10"/>
      <w:kern w:val="28"/>
      <w:sz w:val="56"/>
      <w:szCs w:val="56"/>
    </w:rPr>
  </w:style>
  <w:style w:type="character" w:customStyle="1" w:styleId="TitleChar">
    <w:name w:val="Title Char"/>
    <w:basedOn w:val="DefaultParagraphFont"/>
    <w:link w:val="Title"/>
    <w:uiPriority w:val="99"/>
    <w:semiHidden/>
    <w:rsid w:val="00A44986"/>
    <w:rPr>
      <w:rFonts w:eastAsiaTheme="majorEastAsia" w:cs="Arial"/>
      <w:spacing w:val="-10"/>
      <w:kern w:val="28"/>
      <w:sz w:val="56"/>
      <w:szCs w:val="56"/>
      <w:lang w:val="en-US"/>
    </w:rPr>
  </w:style>
  <w:style w:type="paragraph" w:styleId="TOAHeading">
    <w:name w:val="toa heading"/>
    <w:basedOn w:val="Normal"/>
    <w:next w:val="Normal"/>
    <w:uiPriority w:val="14"/>
    <w:semiHidden/>
    <w:rsid w:val="00911DE3"/>
    <w:pPr>
      <w:spacing w:before="120"/>
    </w:pPr>
    <w:rPr>
      <w:rFonts w:eastAsiaTheme="majorEastAsia" w:cs="Arial"/>
      <w:b/>
      <w:bCs/>
      <w:sz w:val="24"/>
      <w:szCs w:val="24"/>
    </w:rPr>
  </w:style>
  <w:style w:type="paragraph" w:styleId="TOC1">
    <w:name w:val="toc 1"/>
    <w:basedOn w:val="Normal"/>
    <w:next w:val="Normal"/>
    <w:uiPriority w:val="14"/>
    <w:semiHidden/>
    <w:rsid w:val="00C91844"/>
    <w:pPr>
      <w:spacing w:before="160" w:after="40"/>
      <w:ind w:right="567"/>
      <w:contextualSpacing/>
    </w:pPr>
    <w:rPr>
      <w:b/>
    </w:rPr>
  </w:style>
  <w:style w:type="paragraph" w:styleId="TOC2">
    <w:name w:val="toc 2"/>
    <w:basedOn w:val="Normal"/>
    <w:next w:val="Normal"/>
    <w:uiPriority w:val="14"/>
    <w:semiHidden/>
    <w:rsid w:val="00C91844"/>
    <w:pPr>
      <w:spacing w:after="40"/>
      <w:ind w:right="567"/>
      <w:contextualSpacing/>
    </w:pPr>
  </w:style>
  <w:style w:type="paragraph" w:styleId="TOC3">
    <w:name w:val="toc 3"/>
    <w:basedOn w:val="Normal"/>
    <w:next w:val="Normal"/>
    <w:uiPriority w:val="14"/>
    <w:semiHidden/>
    <w:rsid w:val="00C91844"/>
    <w:pPr>
      <w:spacing w:after="40"/>
      <w:ind w:left="284" w:right="567"/>
      <w:contextualSpacing/>
    </w:pPr>
  </w:style>
  <w:style w:type="paragraph" w:styleId="TOC4">
    <w:name w:val="toc 4"/>
    <w:basedOn w:val="Normal"/>
    <w:next w:val="Normal"/>
    <w:uiPriority w:val="14"/>
    <w:semiHidden/>
    <w:rsid w:val="00C91844"/>
    <w:pPr>
      <w:spacing w:after="40"/>
      <w:ind w:left="567" w:right="567"/>
      <w:contextualSpacing/>
    </w:pPr>
  </w:style>
  <w:style w:type="paragraph" w:styleId="TOC5">
    <w:name w:val="toc 5"/>
    <w:basedOn w:val="Normal"/>
    <w:next w:val="Normal"/>
    <w:uiPriority w:val="14"/>
    <w:semiHidden/>
    <w:rsid w:val="00C91844"/>
    <w:pPr>
      <w:spacing w:after="40"/>
      <w:ind w:left="851" w:right="567"/>
      <w:contextualSpacing/>
    </w:pPr>
  </w:style>
  <w:style w:type="paragraph" w:styleId="TOC6">
    <w:name w:val="toc 6"/>
    <w:basedOn w:val="Normal"/>
    <w:next w:val="Normal"/>
    <w:uiPriority w:val="14"/>
    <w:semiHidden/>
    <w:rsid w:val="00C91844"/>
    <w:pPr>
      <w:spacing w:after="40"/>
      <w:ind w:left="1134" w:right="567"/>
      <w:contextualSpacing/>
    </w:pPr>
  </w:style>
  <w:style w:type="paragraph" w:styleId="TOC7">
    <w:name w:val="toc 7"/>
    <w:basedOn w:val="Normal"/>
    <w:next w:val="Normal"/>
    <w:uiPriority w:val="14"/>
    <w:semiHidden/>
    <w:rsid w:val="00C91844"/>
    <w:pPr>
      <w:spacing w:after="40"/>
      <w:ind w:left="1418" w:right="567"/>
      <w:contextualSpacing/>
    </w:pPr>
  </w:style>
  <w:style w:type="paragraph" w:styleId="TOC8">
    <w:name w:val="toc 8"/>
    <w:basedOn w:val="Normal"/>
    <w:next w:val="Normal"/>
    <w:uiPriority w:val="14"/>
    <w:semiHidden/>
    <w:rsid w:val="00C91844"/>
    <w:pPr>
      <w:spacing w:after="40"/>
      <w:ind w:left="1701" w:right="567"/>
      <w:contextualSpacing/>
    </w:pPr>
  </w:style>
  <w:style w:type="paragraph" w:styleId="TOC9">
    <w:name w:val="toc 9"/>
    <w:basedOn w:val="Normal"/>
    <w:next w:val="Normal"/>
    <w:uiPriority w:val="14"/>
    <w:semiHidden/>
    <w:rsid w:val="00C91844"/>
    <w:pPr>
      <w:spacing w:after="40"/>
      <w:ind w:left="1985" w:right="567"/>
      <w:contextualSpacing/>
    </w:pPr>
  </w:style>
  <w:style w:type="paragraph" w:styleId="TOCHeading">
    <w:name w:val="TOC Heading"/>
    <w:basedOn w:val="Heading1"/>
    <w:next w:val="Normal"/>
    <w:uiPriority w:val="14"/>
    <w:semiHidden/>
    <w:rsid w:val="004A1396"/>
    <w:pPr>
      <w:outlineLvl w:val="9"/>
    </w:pPr>
  </w:style>
  <w:style w:type="character" w:styleId="UnresolvedMention">
    <w:name w:val="Unresolved Mention"/>
    <w:basedOn w:val="DefaultParagraphFont"/>
    <w:uiPriority w:val="99"/>
    <w:semiHidden/>
    <w:rsid w:val="00911DE3"/>
    <w:rPr>
      <w:color w:val="605E5C"/>
      <w:shd w:val="clear" w:color="auto" w:fill="E1DFDD"/>
      <w:lang w:val="en-US"/>
    </w:rPr>
  </w:style>
  <w:style w:type="paragraph" w:customStyle="1" w:styleId="Template">
    <w:name w:val="Template"/>
    <w:uiPriority w:val="6"/>
    <w:semiHidden/>
    <w:rsid w:val="007F0CFF"/>
    <w:pPr>
      <w:suppressAutoHyphens/>
    </w:pPr>
    <w:rPr>
      <w:noProof/>
      <w:sz w:val="16"/>
      <w:lang w:val="en-US"/>
    </w:rPr>
  </w:style>
  <w:style w:type="paragraph" w:customStyle="1" w:styleId="Table">
    <w:name w:val="Table"/>
    <w:uiPriority w:val="4"/>
    <w:semiHidden/>
    <w:rsid w:val="008F791F"/>
    <w:pPr>
      <w:spacing w:before="40" w:after="40" w:line="200" w:lineRule="atLeast"/>
      <w:ind w:left="113" w:right="113"/>
    </w:pPr>
    <w:rPr>
      <w:sz w:val="16"/>
      <w:lang w:val="en-US"/>
    </w:rPr>
  </w:style>
  <w:style w:type="paragraph" w:customStyle="1" w:styleId="Table-Heading">
    <w:name w:val="Table - Heading"/>
    <w:basedOn w:val="Table"/>
    <w:uiPriority w:val="4"/>
    <w:semiHidden/>
    <w:rsid w:val="000C73D1"/>
    <w:rPr>
      <w:b/>
    </w:rPr>
  </w:style>
  <w:style w:type="paragraph" w:customStyle="1" w:styleId="Table-HeadingRight">
    <w:name w:val="Table - Heading Right"/>
    <w:basedOn w:val="Table-Heading"/>
    <w:uiPriority w:val="4"/>
    <w:semiHidden/>
    <w:rsid w:val="000C73D1"/>
    <w:pPr>
      <w:jc w:val="right"/>
    </w:pPr>
  </w:style>
  <w:style w:type="paragraph" w:customStyle="1" w:styleId="Table-Text">
    <w:name w:val="Table - Text"/>
    <w:basedOn w:val="Table"/>
    <w:uiPriority w:val="4"/>
    <w:semiHidden/>
    <w:rsid w:val="00B96627"/>
  </w:style>
  <w:style w:type="paragraph" w:customStyle="1" w:styleId="Table-TextTotal">
    <w:name w:val="Table - Text Total"/>
    <w:basedOn w:val="Table-Text"/>
    <w:uiPriority w:val="4"/>
    <w:semiHidden/>
    <w:rsid w:val="00B96627"/>
    <w:rPr>
      <w:b/>
    </w:rPr>
  </w:style>
  <w:style w:type="paragraph" w:customStyle="1" w:styleId="Table-Numbers">
    <w:name w:val="Table - Numbers"/>
    <w:basedOn w:val="Table"/>
    <w:uiPriority w:val="4"/>
    <w:semiHidden/>
    <w:rsid w:val="00B96627"/>
    <w:pPr>
      <w:jc w:val="right"/>
    </w:pPr>
  </w:style>
  <w:style w:type="paragraph" w:customStyle="1" w:styleId="Table-NumbersTotal">
    <w:name w:val="Table - Numbers Total"/>
    <w:basedOn w:val="Table-Numbers"/>
    <w:uiPriority w:val="4"/>
    <w:semiHidden/>
    <w:rsid w:val="00B96627"/>
    <w:rPr>
      <w:b/>
    </w:rPr>
  </w:style>
  <w:style w:type="paragraph" w:customStyle="1" w:styleId="Template-CompanyName">
    <w:name w:val="Template - Company Name"/>
    <w:basedOn w:val="Template"/>
    <w:next w:val="Template-Address"/>
    <w:uiPriority w:val="6"/>
    <w:semiHidden/>
    <w:rsid w:val="009413CA"/>
    <w:pPr>
      <w:spacing w:line="240" w:lineRule="auto"/>
      <w:jc w:val="right"/>
    </w:pPr>
    <w:rPr>
      <w:b/>
      <w:sz w:val="18"/>
    </w:rPr>
  </w:style>
  <w:style w:type="paragraph" w:customStyle="1" w:styleId="Template-Address">
    <w:name w:val="Template - Address"/>
    <w:basedOn w:val="Template"/>
    <w:uiPriority w:val="6"/>
    <w:semiHidden/>
    <w:rsid w:val="009413CA"/>
    <w:pPr>
      <w:spacing w:line="240" w:lineRule="auto"/>
      <w:jc w:val="right"/>
    </w:pPr>
  </w:style>
  <w:style w:type="paragraph" w:customStyle="1" w:styleId="Template-Date">
    <w:name w:val="Template - Date"/>
    <w:basedOn w:val="Template"/>
    <w:uiPriority w:val="6"/>
    <w:semiHidden/>
    <w:rsid w:val="00EB289A"/>
  </w:style>
  <w:style w:type="paragraph" w:customStyle="1" w:styleId="Recipient-NameandAddress">
    <w:name w:val="Recipient - Name and Address"/>
    <w:basedOn w:val="Normal"/>
    <w:uiPriority w:val="10"/>
    <w:semiHidden/>
    <w:rsid w:val="00757937"/>
  </w:style>
  <w:style w:type="paragraph" w:customStyle="1" w:styleId="DocumentType">
    <w:name w:val="Document Type"/>
    <w:basedOn w:val="Normal"/>
    <w:next w:val="Normal"/>
    <w:uiPriority w:val="8"/>
    <w:semiHidden/>
    <w:rsid w:val="005F2512"/>
    <w:pPr>
      <w:spacing w:line="280" w:lineRule="atLeast"/>
    </w:pPr>
    <w:rPr>
      <w:caps/>
      <w:sz w:val="28"/>
    </w:rPr>
  </w:style>
  <w:style w:type="paragraph" w:customStyle="1" w:styleId="Table-ListBullet">
    <w:name w:val="Table - List Bullet"/>
    <w:basedOn w:val="Table"/>
    <w:uiPriority w:val="4"/>
    <w:semiHidden/>
    <w:rsid w:val="00F16D57"/>
    <w:pPr>
      <w:numPr>
        <w:numId w:val="5"/>
      </w:numPr>
    </w:pPr>
  </w:style>
  <w:style w:type="numbering" w:customStyle="1" w:styleId="ListStyle-ListBullet">
    <w:name w:val="_List Style - List Bullet"/>
    <w:uiPriority w:val="99"/>
    <w:rsid w:val="00F16D57"/>
    <w:pPr>
      <w:numPr>
        <w:numId w:val="6"/>
      </w:numPr>
    </w:pPr>
  </w:style>
  <w:style w:type="numbering" w:customStyle="1" w:styleId="ListStyle-ListNumber">
    <w:name w:val="_List Style - List Number"/>
    <w:uiPriority w:val="99"/>
    <w:rsid w:val="00F16D57"/>
    <w:pPr>
      <w:numPr>
        <w:numId w:val="7"/>
      </w:numPr>
    </w:pPr>
  </w:style>
  <w:style w:type="numbering" w:customStyle="1" w:styleId="Liststyle-TableListBullet">
    <w:name w:val="_List style - Table List Bullet"/>
    <w:uiPriority w:val="99"/>
    <w:rsid w:val="005E5522"/>
    <w:pPr>
      <w:numPr>
        <w:numId w:val="8"/>
      </w:numPr>
    </w:pPr>
  </w:style>
  <w:style w:type="paragraph" w:customStyle="1" w:styleId="Table-ListNumber">
    <w:name w:val="Table - List Number"/>
    <w:basedOn w:val="Table"/>
    <w:uiPriority w:val="4"/>
    <w:semiHidden/>
    <w:rsid w:val="00F16D57"/>
    <w:pPr>
      <w:numPr>
        <w:numId w:val="9"/>
      </w:numPr>
    </w:pPr>
  </w:style>
  <w:style w:type="numbering" w:customStyle="1" w:styleId="ListStyle-TableListNumber">
    <w:name w:val="_List Style - Table List Number"/>
    <w:uiPriority w:val="99"/>
    <w:rsid w:val="00F16D57"/>
    <w:pPr>
      <w:numPr>
        <w:numId w:val="10"/>
      </w:numPr>
    </w:pPr>
  </w:style>
  <w:style w:type="table" w:customStyle="1" w:styleId="Blank">
    <w:name w:val="Blank"/>
    <w:basedOn w:val="TableNormal"/>
    <w:uiPriority w:val="99"/>
    <w:rsid w:val="00520A7F"/>
    <w:rPr>
      <w:rFonts w:cs="Segoe UI"/>
    </w:rPr>
    <w:tblPr>
      <w:tblCellMar>
        <w:left w:w="0" w:type="dxa"/>
        <w:right w:w="0" w:type="dxa"/>
      </w:tblCellMar>
    </w:tblPr>
  </w:style>
  <w:style w:type="paragraph" w:customStyle="1" w:styleId="FactBox">
    <w:name w:val="Fact Box"/>
    <w:basedOn w:val="Normal"/>
    <w:uiPriority w:val="5"/>
    <w:semiHidden/>
    <w:rsid w:val="00C8103F"/>
    <w:pPr>
      <w:spacing w:before="170" w:after="170"/>
      <w:ind w:left="170" w:right="170"/>
    </w:pPr>
  </w:style>
  <w:style w:type="paragraph" w:customStyle="1" w:styleId="FactBox-Text">
    <w:name w:val="Fact Box - Text"/>
    <w:basedOn w:val="FactBox"/>
    <w:uiPriority w:val="5"/>
    <w:semiHidden/>
    <w:rsid w:val="00271A6B"/>
  </w:style>
  <w:style w:type="paragraph" w:customStyle="1" w:styleId="FactBox-Heading">
    <w:name w:val="Fact Box - Heading"/>
    <w:basedOn w:val="FactBox"/>
    <w:next w:val="FactBox-Text"/>
    <w:uiPriority w:val="5"/>
    <w:semiHidden/>
    <w:rsid w:val="000379BD"/>
    <w:rPr>
      <w:b/>
    </w:rPr>
  </w:style>
  <w:style w:type="paragraph" w:customStyle="1" w:styleId="FactBox-ListBullet">
    <w:name w:val="Fact Box - List Bullet"/>
    <w:basedOn w:val="FactBox"/>
    <w:uiPriority w:val="5"/>
    <w:semiHidden/>
    <w:rsid w:val="00F16D57"/>
    <w:pPr>
      <w:numPr>
        <w:numId w:val="11"/>
      </w:numPr>
    </w:pPr>
  </w:style>
  <w:style w:type="numbering" w:customStyle="1" w:styleId="ListStyle-FactBoxListBullet">
    <w:name w:val="_List Style - Fact Box List Bullet"/>
    <w:uiPriority w:val="99"/>
    <w:rsid w:val="00F16D57"/>
    <w:pPr>
      <w:numPr>
        <w:numId w:val="12"/>
      </w:numPr>
    </w:pPr>
  </w:style>
  <w:style w:type="paragraph" w:customStyle="1" w:styleId="Footer-PageNumber">
    <w:name w:val="Footer - Page Number"/>
    <w:basedOn w:val="Footer"/>
    <w:next w:val="Footer"/>
    <w:uiPriority w:val="11"/>
    <w:semiHidden/>
    <w:rsid w:val="00FC0645"/>
    <w:rPr>
      <w:sz w:val="18"/>
    </w:rPr>
  </w:style>
  <w:style w:type="numbering" w:customStyle="1" w:styleId="ListStyle-AppendixHeading">
    <w:name w:val="_List Style - Appendix Heading"/>
    <w:uiPriority w:val="99"/>
    <w:rsid w:val="00F16D57"/>
    <w:pPr>
      <w:numPr>
        <w:numId w:val="13"/>
      </w:numPr>
    </w:pPr>
  </w:style>
  <w:style w:type="numbering" w:customStyle="1" w:styleId="ListStyle-ListAlphabet">
    <w:name w:val="_List Style - List Alphabet"/>
    <w:uiPriority w:val="99"/>
    <w:rsid w:val="00F16D57"/>
    <w:pPr>
      <w:numPr>
        <w:numId w:val="14"/>
      </w:numPr>
    </w:pPr>
  </w:style>
  <w:style w:type="table" w:customStyle="1" w:styleId="CustomernameTableStyle">
    <w:name w:val="[Customer name] (Table Style)"/>
    <w:basedOn w:val="TableNormal"/>
    <w:uiPriority w:val="99"/>
    <w:rsid w:val="00D02A26"/>
    <w:rPr>
      <w:rFonts w:cs="Segoe UI"/>
    </w:rPr>
    <w:tblPr>
      <w:tblCellMar>
        <w:left w:w="0" w:type="dxa"/>
        <w:right w:w="0" w:type="dxa"/>
      </w:tblCellMar>
    </w:tblPr>
  </w:style>
  <w:style w:type="paragraph" w:customStyle="1" w:styleId="FactBox-ListNumber">
    <w:name w:val="Fact Box - List Number"/>
    <w:basedOn w:val="FactBox"/>
    <w:uiPriority w:val="5"/>
    <w:semiHidden/>
    <w:rsid w:val="00F16D57"/>
    <w:pPr>
      <w:numPr>
        <w:numId w:val="15"/>
      </w:numPr>
    </w:pPr>
  </w:style>
  <w:style w:type="numbering" w:customStyle="1" w:styleId="ListStyle-FactBoxListNumber">
    <w:name w:val="_List Style - Fact Box List Number"/>
    <w:uiPriority w:val="99"/>
    <w:rsid w:val="00F16D57"/>
    <w:pPr>
      <w:numPr>
        <w:numId w:val="16"/>
      </w:numPr>
    </w:pPr>
  </w:style>
  <w:style w:type="numbering" w:customStyle="1" w:styleId="ListStyle-TableListBullet0">
    <w:name w:val="_List Style - Table List Bullet"/>
    <w:uiPriority w:val="99"/>
    <w:rsid w:val="00F16D57"/>
    <w:pPr>
      <w:numPr>
        <w:numId w:val="17"/>
      </w:numPr>
    </w:pPr>
  </w:style>
  <w:style w:type="paragraph" w:customStyle="1" w:styleId="AppendixHeading">
    <w:name w:val="Appendix Heading"/>
    <w:basedOn w:val="Heading1"/>
    <w:next w:val="Normal"/>
    <w:uiPriority w:val="9"/>
    <w:semiHidden/>
    <w:rsid w:val="00F16D57"/>
    <w:pPr>
      <w:pageBreakBefore/>
      <w:numPr>
        <w:numId w:val="18"/>
      </w:numPr>
      <w:spacing w:line="380" w:lineRule="atLeast"/>
      <w:outlineLvl w:val="8"/>
    </w:pPr>
    <w:rPr>
      <w:sz w:val="34"/>
    </w:rPr>
  </w:style>
  <w:style w:type="paragraph" w:customStyle="1" w:styleId="DisclosureText">
    <w:name w:val="Disclosure Text"/>
    <w:basedOn w:val="Footer"/>
    <w:semiHidden/>
    <w:rsid w:val="00266466"/>
    <w:rPr>
      <w:rFonts w:cs="Segoe UI"/>
    </w:rPr>
  </w:style>
  <w:style w:type="paragraph" w:customStyle="1" w:styleId="Template-Website">
    <w:name w:val="Template - Website"/>
    <w:basedOn w:val="Template"/>
    <w:uiPriority w:val="6"/>
    <w:semiHidden/>
    <w:qFormat/>
    <w:rsid w:val="009413CA"/>
    <w:pPr>
      <w:spacing w:line="240" w:lineRule="auto"/>
      <w:jc w:val="right"/>
    </w:pPr>
    <w:rPr>
      <w:rFonts w:cs="Segoe UI"/>
      <w:color w:val="BD9B60"/>
      <w:sz w:val="18"/>
    </w:rPr>
  </w:style>
  <w:style w:type="paragraph" w:customStyle="1" w:styleId="Disclaimer">
    <w:name w:val="Disclaimer"/>
    <w:basedOn w:val="Normal"/>
    <w:uiPriority w:val="6"/>
    <w:semiHidden/>
    <w:qFormat/>
    <w:rsid w:val="00175EF4"/>
    <w:pPr>
      <w:spacing w:line="240" w:lineRule="auto"/>
    </w:pPr>
    <w:rPr>
      <w:rFonts w:ascii="Segoe UI Light" w:hAnsi="Segoe UI Light"/>
      <w:color w:val="808080"/>
      <w:sz w:val="13"/>
      <w:shd w:val="clear" w:color="auto" w:fill="FFFFFF"/>
    </w:rPr>
  </w:style>
  <w:style w:type="paragraph" w:customStyle="1" w:styleId="Image">
    <w:name w:val="Image"/>
    <w:basedOn w:val="Footer"/>
    <w:qFormat/>
    <w:rsid w:val="008D3D5E"/>
    <w:pPr>
      <w:spacing w:after="0"/>
      <w:ind w:left="0" w:right="0"/>
    </w:pPr>
    <w:rPr>
      <w:rFonts w:cs="Segoe UI"/>
    </w:rPr>
  </w:style>
  <w:style w:type="table" w:customStyle="1" w:styleId="Footer-Table">
    <w:name w:val="Footer - Table"/>
    <w:basedOn w:val="TableNormal"/>
    <w:uiPriority w:val="99"/>
    <w:rsid w:val="00F44071"/>
    <w:pPr>
      <w:spacing w:line="240" w:lineRule="auto"/>
    </w:pPr>
    <w:tblPr>
      <w:tblCellMar>
        <w:left w:w="0" w:type="dxa"/>
        <w:right w:w="0" w:type="dxa"/>
      </w:tblCellMar>
    </w:tblPr>
    <w:tcPr>
      <w:vAlign w:val="bottom"/>
    </w:tcPr>
  </w:style>
  <w:style w:type="paragraph" w:customStyle="1" w:styleId="Bio-Name">
    <w:name w:val="Bio - Name"/>
    <w:basedOn w:val="Normal"/>
    <w:uiPriority w:val="1"/>
    <w:qFormat/>
    <w:rsid w:val="000E51B8"/>
    <w:pPr>
      <w:spacing w:before="60" w:line="400" w:lineRule="atLeast"/>
    </w:pPr>
    <w:rPr>
      <w:rFonts w:cs="Segoe UI"/>
      <w:caps/>
      <w:color w:val="231F20"/>
      <w:spacing w:val="50"/>
      <w:kern w:val="300"/>
      <w:sz w:val="40"/>
    </w:rPr>
  </w:style>
  <w:style w:type="paragraph" w:customStyle="1" w:styleId="Bio-Title">
    <w:name w:val="Bio - Title"/>
    <w:basedOn w:val="Normal"/>
    <w:uiPriority w:val="1"/>
    <w:qFormat/>
    <w:rsid w:val="000E51B8"/>
    <w:pPr>
      <w:spacing w:line="340" w:lineRule="atLeast"/>
    </w:pPr>
    <w:rPr>
      <w:caps/>
      <w:color w:val="333333"/>
    </w:rPr>
  </w:style>
  <w:style w:type="paragraph" w:customStyle="1" w:styleId="Bio-Information">
    <w:name w:val="Bio - Information"/>
    <w:basedOn w:val="Normal"/>
    <w:uiPriority w:val="1"/>
    <w:qFormat/>
    <w:rsid w:val="000E51B8"/>
    <w:pPr>
      <w:spacing w:line="340" w:lineRule="atLeast"/>
    </w:pPr>
    <w:rPr>
      <w:caps/>
      <w:color w:val="333333"/>
    </w:rPr>
  </w:style>
  <w:style w:type="paragraph" w:customStyle="1" w:styleId="SmallSpacer">
    <w:name w:val="Small Spacer"/>
    <w:basedOn w:val="Normal"/>
    <w:semiHidden/>
    <w:qFormat/>
    <w:rsid w:val="000E51B8"/>
    <w:pPr>
      <w:tabs>
        <w:tab w:val="left" w:pos="1365"/>
      </w:tabs>
      <w:spacing w:line="120" w:lineRule="exact"/>
    </w:pPr>
    <w:rPr>
      <w:noProof/>
    </w:rPr>
  </w:style>
  <w:style w:type="paragraph" w:customStyle="1" w:styleId="Bio-Text">
    <w:name w:val="Bio - Text"/>
    <w:basedOn w:val="Normal"/>
    <w:uiPriority w:val="1"/>
    <w:qFormat/>
    <w:rsid w:val="000E51B8"/>
    <w:pPr>
      <w:tabs>
        <w:tab w:val="left" w:pos="1365"/>
      </w:tabs>
      <w:spacing w:line="260" w:lineRule="atLeast"/>
    </w:pPr>
    <w:rPr>
      <w:color w:val="231F20"/>
      <w:sz w:val="20"/>
    </w:rPr>
  </w:style>
  <w:style w:type="paragraph" w:customStyle="1" w:styleId="Bio-Heading">
    <w:name w:val="Bio - Heading"/>
    <w:basedOn w:val="Normal"/>
    <w:uiPriority w:val="1"/>
    <w:qFormat/>
    <w:rsid w:val="000E51B8"/>
    <w:pPr>
      <w:spacing w:before="340" w:line="216" w:lineRule="auto"/>
    </w:pPr>
    <w:rPr>
      <w:rFonts w:cs="Segoe UI"/>
      <w:caps/>
      <w:color w:val="BD9B60"/>
      <w:sz w:val="20"/>
    </w:rPr>
  </w:style>
  <w:style w:type="paragraph" w:customStyle="1" w:styleId="Bio-Bullet">
    <w:name w:val="Bio - Bullet"/>
    <w:basedOn w:val="Normal"/>
    <w:uiPriority w:val="1"/>
    <w:qFormat/>
    <w:rsid w:val="000E51B8"/>
    <w:pPr>
      <w:numPr>
        <w:numId w:val="19"/>
      </w:numPr>
      <w:spacing w:line="240" w:lineRule="auto"/>
    </w:pPr>
    <w:rPr>
      <w:color w:val="020303"/>
      <w:sz w:val="16"/>
    </w:rPr>
  </w:style>
  <w:style w:type="paragraph" w:styleId="Revision">
    <w:name w:val="Revision"/>
    <w:hidden/>
    <w:uiPriority w:val="99"/>
    <w:semiHidden/>
    <w:rsid w:val="009B417A"/>
    <w:pPr>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1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header" Target="header2.xml"/><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9.bin"/></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emmon\AppData\Local\Temp\Templafy\WordVsto\0wwcn2ez.dotx" TargetMode="External"/></Relationships>
</file>

<file path=word/theme/theme1.xml><?xml version="1.0" encoding="utf-8"?>
<a:theme xmlns:a="http://schemas.openxmlformats.org/drawingml/2006/main" name="Office Theme">
  <a:themeElements>
    <a:clrScheme name="EisnerAmper">
      <a:dk1>
        <a:sysClr val="windowText" lastClr="000000"/>
      </a:dk1>
      <a:lt1>
        <a:srgbClr val="FFFFFF"/>
      </a:lt1>
      <a:dk2>
        <a:srgbClr val="000000"/>
      </a:dk2>
      <a:lt2>
        <a:srgbClr val="E4D7BF"/>
      </a:lt2>
      <a:accent1>
        <a:srgbClr val="BD9B60"/>
      </a:accent1>
      <a:accent2>
        <a:srgbClr val="68D2DF"/>
      </a:accent2>
      <a:accent3>
        <a:srgbClr val="003057"/>
      </a:accent3>
      <a:accent4>
        <a:srgbClr val="F8485E"/>
      </a:accent4>
      <a:accent5>
        <a:srgbClr val="7F2629"/>
      </a:accent5>
      <a:accent6>
        <a:srgbClr val="115E67"/>
      </a:accent6>
      <a:hlink>
        <a:srgbClr val="BD9B60"/>
      </a:hlink>
      <a:folHlink>
        <a:srgbClr val="00478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formDataEntries":[]}]]></TemplafyFormConfiguration>
</file>

<file path=customXml/item2.xml><?xml version="1.0" encoding="utf-8"?>
<p:properties xmlns:p="http://schemas.microsoft.com/office/2006/metadata/properties" xmlns:xsi="http://www.w3.org/2001/XMLSchema-instance" xmlns:pc="http://schemas.microsoft.com/office/infopath/2007/PartnerControls">
  <documentManagement>
    <_activity xmlns="43258a79-f8ff-4193-8032-74fea62a0a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92FC136DA92449A9B432F20DA571B8" ma:contentTypeVersion="13" ma:contentTypeDescription="Create a new document." ma:contentTypeScope="" ma:versionID="7fafef16c26c7638afcfc9b9ffc234c5">
  <xsd:schema xmlns:xsd="http://www.w3.org/2001/XMLSchema" xmlns:xs="http://www.w3.org/2001/XMLSchema" xmlns:p="http://schemas.microsoft.com/office/2006/metadata/properties" xmlns:ns3="43258a79-f8ff-4193-8032-74fea62a0aa0" xmlns:ns4="d5a20bc8-2112-4ac0-b683-f3187b19ff75" targetNamespace="http://schemas.microsoft.com/office/2006/metadata/properties" ma:root="true" ma:fieldsID="e822a2968356d26ff2994ab35bf7df81" ns3:_="" ns4:_="">
    <xsd:import namespace="43258a79-f8ff-4193-8032-74fea62a0aa0"/>
    <xsd:import namespace="d5a20bc8-2112-4ac0-b683-f3187b19ff7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258a79-f8ff-4193-8032-74fea62a0aa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a20bc8-2112-4ac0-b683-f3187b19ff7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ources xmlns:b="http://schemas.openxmlformats.org/officeDocument/2006/bibliography" xmlns="http://schemas.openxmlformats.org/officeDocument/2006/bibliography" SelectedStyle="\APASixthEditionOfficeOnline.xsl" StyleName="APA" Version="6"/>
</file>

<file path=customXml/item6.xml><?xml version="1.0" encoding="utf-8"?>
<TemplafyTemplateConfiguration><![CDATA[{"elementsMetadata":[],"transformationConfigurations":[],"templateName":"EisnerAmper","templateDescription":"","enableDocumentContentUpdater":false,"version":"2.0"}]]></TemplafyTemplateConfiguration>
</file>

<file path=customXml/itemProps1.xml><?xml version="1.0" encoding="utf-8"?>
<ds:datastoreItem xmlns:ds="http://schemas.openxmlformats.org/officeDocument/2006/customXml" ds:itemID="{D2704C22-2439-4ACB-B1D5-B432E7B7605F}">
  <ds:schemaRefs/>
</ds:datastoreItem>
</file>

<file path=customXml/itemProps2.xml><?xml version="1.0" encoding="utf-8"?>
<ds:datastoreItem xmlns:ds="http://schemas.openxmlformats.org/officeDocument/2006/customXml" ds:itemID="{17B9CAC4-1DE8-4B12-AEAA-1ED9F6D14CA8}">
  <ds:schemaRefs>
    <ds:schemaRef ds:uri="http://schemas.microsoft.com/office/2006/metadata/properties"/>
    <ds:schemaRef ds:uri="http://schemas.microsoft.com/office/infopath/2007/PartnerControls"/>
    <ds:schemaRef ds:uri="43258a79-f8ff-4193-8032-74fea62a0aa0"/>
  </ds:schemaRefs>
</ds:datastoreItem>
</file>

<file path=customXml/itemProps3.xml><?xml version="1.0" encoding="utf-8"?>
<ds:datastoreItem xmlns:ds="http://schemas.openxmlformats.org/officeDocument/2006/customXml" ds:itemID="{E578AD7C-40FD-43A6-8C36-D6EAF36C1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258a79-f8ff-4193-8032-74fea62a0aa0"/>
    <ds:schemaRef ds:uri="d5a20bc8-2112-4ac0-b683-f3187b19f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6CDBC2-8F2A-471A-9A94-AA5A56E89234}">
  <ds:schemaRefs>
    <ds:schemaRef ds:uri="http://schemas.microsoft.com/sharepoint/v3/contenttype/forms"/>
  </ds:schemaRefs>
</ds:datastoreItem>
</file>

<file path=customXml/itemProps5.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customXml/itemProps6.xml><?xml version="1.0" encoding="utf-8"?>
<ds:datastoreItem xmlns:ds="http://schemas.openxmlformats.org/officeDocument/2006/customXml" ds:itemID="{D8330123-F33A-4A4C-BEC3-083E600939D6}">
  <ds:schemaRefs/>
</ds:datastoreItem>
</file>

<file path=docProps/app.xml><?xml version="1.0" encoding="utf-8"?>
<Properties xmlns="http://schemas.openxmlformats.org/officeDocument/2006/extended-properties" xmlns:vt="http://schemas.openxmlformats.org/officeDocument/2006/docPropsVTypes">
  <Template>0wwcn2ez.dotx</Template>
  <TotalTime>36</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Lemmon</dc:creator>
  <cp:keywords/>
  <dc:description/>
  <cp:lastModifiedBy>Hall, Brad</cp:lastModifiedBy>
  <cp:revision>41</cp:revision>
  <dcterms:created xsi:type="dcterms:W3CDTF">2024-06-14T17:51:00Z</dcterms:created>
  <dcterms:modified xsi:type="dcterms:W3CDTF">2024-06-20T21:44:00Z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0x010100B292FC136DA92449A9B432F20DA571B8</vt:lpwstr>
  </property>
  <property fmtid="{D5CDD505-2E9C-101B-9397-08002B2CF9AE}" pid="3" name="TemplafyTenantId">
    <vt:lpwstr>eisneramper</vt:lpwstr>
  </property>
  <property fmtid="{D5CDD505-2E9C-101B-9397-08002B2CF9AE}" pid="4" name="TemplafyTemplateId">
    <vt:lpwstr>638199668098117227</vt:lpwstr>
  </property>
  <property fmtid="{D5CDD505-2E9C-101B-9397-08002B2CF9AE}" pid="5" name="TemplafyUserProfileId">
    <vt:lpwstr>638265238528303074</vt:lpwstr>
  </property>
  <property fmtid="{D5CDD505-2E9C-101B-9397-08002B2CF9AE}" pid="6" name="TemplafyLanguageCode">
    <vt:lpwstr>en-US</vt:lpwstr>
  </property>
  <property fmtid="{D5CDD505-2E9C-101B-9397-08002B2CF9AE}" pid="7" name="TemplafyFromBlank">
    <vt:bool>true</vt:bool>
  </property>
</Properties>
</file>